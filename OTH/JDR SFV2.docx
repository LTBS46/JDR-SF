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1DF" w:rsidRDefault="002511DF" w:rsidP="007A01E9">
      <w:pPr>
        <w:pStyle w:val="Z1"/>
      </w:pPr>
      <w:r>
        <w:t xml:space="preserve">Les </w:t>
      </w:r>
      <w:r w:rsidR="00696B94">
        <w:t>a</w:t>
      </w:r>
      <w:r w:rsidRPr="006A2993">
        <w:t>rmes</w:t>
      </w:r>
    </w:p>
    <w:p w:rsidR="006A2993" w:rsidRDefault="006A2993" w:rsidP="006A2993">
      <w:pPr>
        <w:rPr>
          <w:lang w:eastAsia="en-US"/>
        </w:rPr>
      </w:pPr>
    </w:p>
    <w:p w:rsidR="006A2993" w:rsidRDefault="006A2993" w:rsidP="006A2993">
      <w:r>
        <w:t xml:space="preserve">Dans ce jeu de </w:t>
      </w:r>
      <w:r w:rsidR="00BB019B">
        <w:t>rôle</w:t>
      </w:r>
      <w:r>
        <w:t xml:space="preserve"> la </w:t>
      </w:r>
      <w:r w:rsidR="00BB019B">
        <w:t>plupart</w:t>
      </w:r>
      <w:r>
        <w:t xml:space="preserve"> des armes humaines utilisé sur la lune sont des armes a énergie en raison de leur </w:t>
      </w:r>
      <w:r w:rsidR="00BB019B">
        <w:t>efficacité</w:t>
      </w:r>
      <w:r>
        <w:t xml:space="preserve"> sur les équipement </w:t>
      </w:r>
      <w:r w:rsidR="00BB019B">
        <w:t>Alien</w:t>
      </w:r>
      <w:r>
        <w:t>.</w:t>
      </w:r>
    </w:p>
    <w:p w:rsidR="006A2993" w:rsidRDefault="006A2993" w:rsidP="006A2993">
      <w:pPr>
        <w:rPr>
          <w:lang w:eastAsia="en-US"/>
        </w:rPr>
      </w:pPr>
    </w:p>
    <w:p w:rsidR="00696B94" w:rsidRDefault="00696B94" w:rsidP="00696B94">
      <w:pPr>
        <w:pStyle w:val="Titre4"/>
      </w:pPr>
      <w:r>
        <w:t>Les armes de jets</w:t>
      </w:r>
    </w:p>
    <w:p w:rsidR="00601E84" w:rsidRDefault="00601E84" w:rsidP="00601E84">
      <w:pPr>
        <w:rPr>
          <w:lang w:eastAsia="en-US"/>
        </w:rPr>
      </w:pPr>
    </w:p>
    <w:p w:rsidR="00696B94" w:rsidRDefault="00696B94" w:rsidP="006A2993">
      <w:pPr>
        <w:rPr>
          <w:lang w:eastAsia="en-US"/>
        </w:rPr>
      </w:pPr>
    </w:p>
    <w:p w:rsidR="00696B94" w:rsidRDefault="00696B94" w:rsidP="006A2993">
      <w:pPr>
        <w:rPr>
          <w:lang w:eastAsia="en-US"/>
        </w:rPr>
      </w:pPr>
      <w:r>
        <w:rPr>
          <w:lang w:eastAsia="en-US"/>
        </w:rPr>
        <w:t>Tout les armes qui se lance de la fronde à la lance.</w:t>
      </w:r>
    </w:p>
    <w:p w:rsidR="00601E84" w:rsidRDefault="00601E84" w:rsidP="006A2993">
      <w:pPr>
        <w:rPr>
          <w:lang w:eastAsia="en-US"/>
        </w:rPr>
      </w:pPr>
    </w:p>
    <w:p w:rsidR="00601E84" w:rsidRPr="00601E84" w:rsidRDefault="00601E84" w:rsidP="00601E84">
      <w:pPr>
        <w:pStyle w:val="Z3"/>
      </w:pPr>
      <w:r>
        <w:t>Les couteau de lancé</w:t>
      </w:r>
    </w:p>
    <w:p w:rsidR="00696B94" w:rsidRDefault="00696B94" w:rsidP="006A2993">
      <w:pPr>
        <w:rPr>
          <w:lang w:eastAsia="en-US"/>
        </w:rPr>
      </w:pPr>
    </w:p>
    <w:p w:rsidR="006A2993" w:rsidRPr="006A2993" w:rsidRDefault="006A2993" w:rsidP="007A01E9">
      <w:pPr>
        <w:pStyle w:val="Z2"/>
      </w:pPr>
      <w:r>
        <w:t>Les armes blanches</w:t>
      </w:r>
    </w:p>
    <w:p w:rsidR="00537AA7" w:rsidRDefault="00537AA7" w:rsidP="00537AA7"/>
    <w:p w:rsidR="002511DF" w:rsidRDefault="006A2993" w:rsidP="002511DF">
      <w:r>
        <w:t>Les armes blanches sont le</w:t>
      </w:r>
      <w:r w:rsidR="00696B94">
        <w:t>s lames, les pointe.</w:t>
      </w:r>
    </w:p>
    <w:p w:rsidR="006A2993" w:rsidRDefault="006A2993" w:rsidP="002511DF"/>
    <w:p w:rsidR="00601E84" w:rsidRDefault="00601E84" w:rsidP="00601E84">
      <w:pPr>
        <w:pStyle w:val="Z3"/>
        <w:rPr>
          <w:ins w:id="0" w:author="moi" w:date="2017-10-09T08:12:00Z"/>
        </w:rPr>
      </w:pPr>
      <w:r>
        <w:t>Les couteau</w:t>
      </w:r>
    </w:p>
    <w:p w:rsidR="00243EDB" w:rsidRDefault="00243EDB">
      <w:pPr>
        <w:pStyle w:val="Z3"/>
        <w:numPr>
          <w:ilvl w:val="0"/>
          <w:numId w:val="0"/>
        </w:numPr>
        <w:rPr>
          <w:ins w:id="1" w:author="moi" w:date="2017-10-09T08:26:00Z"/>
        </w:rPr>
        <w:pPrChange w:id="2" w:author="moi" w:date="2017-10-09T08:13:00Z">
          <w:pPr>
            <w:pStyle w:val="Z3"/>
          </w:pPr>
        </w:pPrChange>
      </w:pPr>
    </w:p>
    <w:p w:rsidR="00243EDB" w:rsidRDefault="00243EDB">
      <w:pPr>
        <w:pStyle w:val="Z3"/>
        <w:numPr>
          <w:ilvl w:val="0"/>
          <w:numId w:val="0"/>
        </w:numPr>
        <w:rPr>
          <w:ins w:id="3" w:author="moi" w:date="2017-10-09T08:26:00Z"/>
        </w:rPr>
        <w:pPrChange w:id="4" w:author="moi" w:date="2017-10-09T08:13:00Z">
          <w:pPr>
            <w:pStyle w:val="Z3"/>
          </w:pPr>
        </w:pPrChange>
      </w:pPr>
      <w:ins w:id="5" w:author="moi" w:date="2017-10-09T08:26:00Z">
        <w:r>
          <w:t>Et bah tout est dans le nom</w:t>
        </w:r>
      </w:ins>
    </w:p>
    <w:p w:rsidR="00243EDB" w:rsidRDefault="00243EDB">
      <w:pPr>
        <w:pStyle w:val="Z3"/>
        <w:numPr>
          <w:ilvl w:val="0"/>
          <w:numId w:val="0"/>
        </w:numPr>
        <w:pPrChange w:id="6" w:author="moi" w:date="2017-10-09T08:13:00Z">
          <w:pPr>
            <w:pStyle w:val="Z3"/>
          </w:pPr>
        </w:pPrChange>
      </w:pPr>
    </w:p>
    <w:p w:rsidR="00601E84" w:rsidRDefault="00601E84" w:rsidP="00601E84">
      <w:pPr>
        <w:pStyle w:val="Z3"/>
        <w:numPr>
          <w:ilvl w:val="3"/>
          <w:numId w:val="28"/>
        </w:numPr>
        <w:rPr>
          <w:ins w:id="7" w:author="moi" w:date="2017-10-09T08:29:00Z"/>
        </w:rPr>
      </w:pPr>
      <w:r>
        <w:t>Couteau de combat</w:t>
      </w:r>
    </w:p>
    <w:p w:rsidR="007D1272" w:rsidRDefault="007D1272">
      <w:pPr>
        <w:pStyle w:val="Z3"/>
        <w:numPr>
          <w:ilvl w:val="0"/>
          <w:numId w:val="0"/>
        </w:numPr>
        <w:rPr>
          <w:ins w:id="8" w:author="moi" w:date="2017-10-09T08:30:00Z"/>
        </w:rPr>
        <w:pPrChange w:id="9" w:author="moi" w:date="2017-10-09T08:30:00Z">
          <w:pPr>
            <w:pStyle w:val="Z3"/>
            <w:numPr>
              <w:ilvl w:val="3"/>
            </w:numPr>
            <w:ind w:left="2436" w:hanging="648"/>
          </w:pPr>
        </w:pPrChange>
      </w:pPr>
    </w:p>
    <w:p w:rsidR="007D1272" w:rsidRDefault="007D1272">
      <w:pPr>
        <w:pStyle w:val="Z3"/>
        <w:numPr>
          <w:ilvl w:val="0"/>
          <w:numId w:val="0"/>
        </w:numPr>
        <w:rPr>
          <w:ins w:id="10" w:author="moi" w:date="2017-10-09T08:30:00Z"/>
        </w:rPr>
        <w:pPrChange w:id="11" w:author="moi" w:date="2017-10-09T08:30:00Z">
          <w:pPr>
            <w:pStyle w:val="Z3"/>
            <w:numPr>
              <w:ilvl w:val="3"/>
            </w:numPr>
            <w:ind w:left="2436" w:hanging="648"/>
          </w:pPr>
        </w:pPrChange>
      </w:pPr>
      <w:ins w:id="12" w:author="moi" w:date="2017-10-09T08:30:00Z">
        <w:r>
          <w:t>… bah, euh… la aussi tout est dans le nom</w:t>
        </w:r>
      </w:ins>
    </w:p>
    <w:p w:rsidR="007D1272" w:rsidRDefault="007D1272">
      <w:pPr>
        <w:pStyle w:val="Z3"/>
        <w:numPr>
          <w:ilvl w:val="0"/>
          <w:numId w:val="0"/>
        </w:numPr>
        <w:rPr>
          <w:ins w:id="13" w:author="moi" w:date="2017-10-09T08:10:00Z"/>
        </w:rPr>
        <w:pPrChange w:id="14" w:author="moi" w:date="2017-10-09T08:30:00Z">
          <w:pPr>
            <w:pStyle w:val="Z3"/>
            <w:numPr>
              <w:ilvl w:val="3"/>
            </w:numPr>
            <w:ind w:left="2436" w:hanging="648"/>
          </w:pPr>
        </w:pPrChange>
      </w:pPr>
    </w:p>
    <w:p w:rsidR="00243EDB" w:rsidRDefault="00243EDB">
      <w:pPr>
        <w:pStyle w:val="Z3"/>
        <w:numPr>
          <w:ilvl w:val="4"/>
          <w:numId w:val="28"/>
        </w:numPr>
        <w:rPr>
          <w:ins w:id="15" w:author="moi" w:date="2017-10-09T08:26:00Z"/>
        </w:rPr>
        <w:pPrChange w:id="16" w:author="moi" w:date="2017-10-09T08:10:00Z">
          <w:pPr>
            <w:pStyle w:val="Z3"/>
            <w:numPr>
              <w:ilvl w:val="3"/>
            </w:numPr>
            <w:ind w:left="2436" w:hanging="648"/>
          </w:pPr>
        </w:pPrChange>
      </w:pPr>
      <w:ins w:id="17" w:author="moi" w:date="2017-10-09T08:10:00Z">
        <w:r>
          <w:t>MK944</w:t>
        </w:r>
      </w:ins>
    </w:p>
    <w:p w:rsidR="00243EDB" w:rsidRDefault="00243EDB">
      <w:pPr>
        <w:pStyle w:val="Z3"/>
        <w:numPr>
          <w:ilvl w:val="0"/>
          <w:numId w:val="0"/>
        </w:numPr>
        <w:rPr>
          <w:ins w:id="18" w:author="moi" w:date="2017-10-09T08:26:00Z"/>
        </w:rPr>
        <w:pPrChange w:id="19" w:author="moi" w:date="2017-10-09T08:26:00Z">
          <w:pPr>
            <w:pStyle w:val="Z3"/>
            <w:numPr>
              <w:ilvl w:val="3"/>
            </w:numPr>
            <w:ind w:left="2436" w:hanging="648"/>
          </w:pPr>
        </w:pPrChange>
      </w:pPr>
    </w:p>
    <w:p w:rsidR="00243EDB" w:rsidRDefault="00243EDB">
      <w:pPr>
        <w:pStyle w:val="Z3"/>
        <w:numPr>
          <w:ilvl w:val="0"/>
          <w:numId w:val="0"/>
        </w:numPr>
        <w:rPr>
          <w:ins w:id="20" w:author="moi" w:date="2017-10-09T08:26:00Z"/>
        </w:rPr>
        <w:pPrChange w:id="21" w:author="moi" w:date="2017-10-09T08:26:00Z">
          <w:pPr>
            <w:pStyle w:val="Z3"/>
            <w:numPr>
              <w:ilvl w:val="3"/>
            </w:numPr>
            <w:ind w:left="2436" w:hanging="648"/>
          </w:pPr>
        </w:pPrChange>
      </w:pPr>
      <w:ins w:id="22" w:author="moi" w:date="2017-10-09T08:26:00Z">
        <w:r>
          <w:t>Le couteau standard de l’armée</w:t>
        </w:r>
      </w:ins>
    </w:p>
    <w:p w:rsidR="00243EDB" w:rsidRDefault="00243EDB">
      <w:pPr>
        <w:pStyle w:val="Z3"/>
        <w:numPr>
          <w:ilvl w:val="0"/>
          <w:numId w:val="0"/>
        </w:numPr>
        <w:rPr>
          <w:ins w:id="23" w:author="moi" w:date="2017-10-09T08:13:00Z"/>
        </w:rPr>
        <w:pPrChange w:id="24" w:author="moi" w:date="2017-10-09T08:26:00Z">
          <w:pPr>
            <w:pStyle w:val="Z3"/>
            <w:numPr>
              <w:ilvl w:val="3"/>
            </w:numPr>
            <w:ind w:left="2436" w:hanging="648"/>
          </w:pPr>
        </w:pPrChange>
      </w:pPr>
    </w:p>
    <w:p w:rsidR="00243EDB" w:rsidRDefault="00243EDB">
      <w:pPr>
        <w:pStyle w:val="Z3"/>
        <w:numPr>
          <w:ilvl w:val="4"/>
          <w:numId w:val="28"/>
        </w:numPr>
        <w:rPr>
          <w:ins w:id="25" w:author="moi" w:date="2017-10-09T08:23:00Z"/>
        </w:rPr>
        <w:pPrChange w:id="26" w:author="moi" w:date="2017-10-09T08:23:00Z">
          <w:pPr>
            <w:pStyle w:val="Z3"/>
            <w:numPr>
              <w:ilvl w:val="3"/>
            </w:numPr>
            <w:ind w:left="2436" w:hanging="648"/>
          </w:pPr>
        </w:pPrChange>
      </w:pPr>
      <w:ins w:id="27" w:author="moi" w:date="2017-10-09T08:23:00Z">
        <w:r>
          <w:t>Phantom B8</w:t>
        </w:r>
      </w:ins>
    </w:p>
    <w:p w:rsidR="00243EDB" w:rsidRDefault="00243EDB">
      <w:pPr>
        <w:pStyle w:val="Z3"/>
        <w:numPr>
          <w:ilvl w:val="0"/>
          <w:numId w:val="0"/>
        </w:numPr>
        <w:rPr>
          <w:ins w:id="28" w:author="moi" w:date="2017-10-09T08:23:00Z"/>
        </w:rPr>
        <w:pPrChange w:id="29" w:author="moi" w:date="2017-10-09T08:23:00Z">
          <w:pPr>
            <w:pStyle w:val="Z3"/>
            <w:numPr>
              <w:ilvl w:val="3"/>
            </w:numPr>
            <w:ind w:left="2436" w:hanging="648"/>
          </w:pPr>
        </w:pPrChange>
      </w:pPr>
    </w:p>
    <w:p w:rsidR="00243EDB" w:rsidRDefault="00243EDB">
      <w:pPr>
        <w:pStyle w:val="Z3"/>
        <w:numPr>
          <w:ilvl w:val="0"/>
          <w:numId w:val="0"/>
        </w:numPr>
        <w:rPr>
          <w:ins w:id="30" w:author="moi" w:date="2017-10-09T08:23:00Z"/>
        </w:rPr>
        <w:pPrChange w:id="31" w:author="moi" w:date="2017-10-09T08:23:00Z">
          <w:pPr>
            <w:pStyle w:val="Z3"/>
            <w:numPr>
              <w:ilvl w:val="3"/>
            </w:numPr>
            <w:ind w:left="2436" w:hanging="648"/>
          </w:pPr>
        </w:pPrChange>
      </w:pPr>
      <w:ins w:id="32" w:author="moi" w:date="2017-10-09T08:23:00Z">
        <w:r>
          <w:t>Une lame secrète une vraie pour votre poingnet</w:t>
        </w:r>
      </w:ins>
    </w:p>
    <w:p w:rsidR="00243EDB" w:rsidRDefault="00243EDB">
      <w:pPr>
        <w:pStyle w:val="Z3"/>
        <w:numPr>
          <w:ilvl w:val="0"/>
          <w:numId w:val="0"/>
        </w:numPr>
        <w:pPrChange w:id="33" w:author="moi" w:date="2017-10-09T08:23:00Z">
          <w:pPr>
            <w:pStyle w:val="Z3"/>
            <w:numPr>
              <w:ilvl w:val="3"/>
            </w:numPr>
            <w:ind w:left="2436" w:hanging="648"/>
          </w:pPr>
        </w:pPrChange>
      </w:pPr>
    </w:p>
    <w:p w:rsidR="00601E84" w:rsidRDefault="00601E84" w:rsidP="00601E84">
      <w:pPr>
        <w:pStyle w:val="Z3"/>
        <w:rPr>
          <w:ins w:id="34" w:author="moi" w:date="2017-10-09T08:51:00Z"/>
        </w:rPr>
      </w:pPr>
      <w:r>
        <w:t>Les épée</w:t>
      </w:r>
    </w:p>
    <w:p w:rsidR="002D4353" w:rsidRDefault="002D4353">
      <w:pPr>
        <w:pStyle w:val="Z3"/>
        <w:numPr>
          <w:ilvl w:val="0"/>
          <w:numId w:val="0"/>
        </w:numPr>
        <w:rPr>
          <w:ins w:id="35" w:author="moi" w:date="2017-10-09T08:51:00Z"/>
        </w:rPr>
        <w:pPrChange w:id="36" w:author="moi" w:date="2017-10-09T08:51:00Z">
          <w:pPr>
            <w:pStyle w:val="Z3"/>
          </w:pPr>
        </w:pPrChange>
      </w:pPr>
    </w:p>
    <w:p w:rsidR="002D4353" w:rsidRDefault="002D4353">
      <w:pPr>
        <w:pStyle w:val="Z3"/>
        <w:numPr>
          <w:ilvl w:val="0"/>
          <w:numId w:val="0"/>
        </w:numPr>
        <w:rPr>
          <w:ins w:id="37" w:author="moi" w:date="2017-10-09T08:51:00Z"/>
        </w:rPr>
        <w:pPrChange w:id="38" w:author="moi" w:date="2017-10-09T08:51:00Z">
          <w:pPr>
            <w:pStyle w:val="Z3"/>
          </w:pPr>
        </w:pPrChange>
      </w:pPr>
      <w:ins w:id="39" w:author="moi" w:date="2017-10-09T08:51:00Z">
        <w:r>
          <w:lastRenderedPageBreak/>
          <w:t>Plus longs que le couteau</w:t>
        </w:r>
      </w:ins>
    </w:p>
    <w:p w:rsidR="002D4353" w:rsidRDefault="002D4353">
      <w:pPr>
        <w:pStyle w:val="Z3"/>
        <w:numPr>
          <w:ilvl w:val="0"/>
          <w:numId w:val="0"/>
        </w:numPr>
        <w:pPrChange w:id="40" w:author="moi" w:date="2017-10-09T08:51:00Z">
          <w:pPr>
            <w:pStyle w:val="Z3"/>
          </w:pPr>
        </w:pPrChange>
      </w:pPr>
    </w:p>
    <w:p w:rsidR="00601E84" w:rsidRDefault="00601E84" w:rsidP="00601E84">
      <w:pPr>
        <w:pStyle w:val="Z3"/>
        <w:numPr>
          <w:ilvl w:val="3"/>
          <w:numId w:val="28"/>
        </w:numPr>
        <w:rPr>
          <w:ins w:id="41" w:author="moi" w:date="2017-10-09T10:10:00Z"/>
        </w:rPr>
      </w:pPr>
      <w:r>
        <w:t>Les épée longue</w:t>
      </w:r>
    </w:p>
    <w:p w:rsidR="00A25E13" w:rsidRDefault="00A25E13">
      <w:pPr>
        <w:pStyle w:val="Z3"/>
        <w:numPr>
          <w:ilvl w:val="0"/>
          <w:numId w:val="0"/>
        </w:numPr>
        <w:rPr>
          <w:ins w:id="42" w:author="moi" w:date="2017-10-09T10:11:00Z"/>
        </w:rPr>
        <w:pPrChange w:id="43" w:author="moi" w:date="2017-10-09T10:10:00Z">
          <w:pPr>
            <w:pStyle w:val="Z3"/>
            <w:numPr>
              <w:ilvl w:val="3"/>
            </w:numPr>
            <w:ind w:left="2436" w:hanging="648"/>
          </w:pPr>
        </w:pPrChange>
      </w:pPr>
    </w:p>
    <w:p w:rsidR="00A25E13" w:rsidRDefault="00A25E13">
      <w:pPr>
        <w:pStyle w:val="Z3"/>
        <w:numPr>
          <w:ilvl w:val="0"/>
          <w:numId w:val="0"/>
        </w:numPr>
        <w:rPr>
          <w:ins w:id="44" w:author="moi" w:date="2017-10-09T10:11:00Z"/>
        </w:rPr>
        <w:pPrChange w:id="45" w:author="moi" w:date="2017-10-09T10:10:00Z">
          <w:pPr>
            <w:pStyle w:val="Z3"/>
            <w:numPr>
              <w:ilvl w:val="3"/>
            </w:numPr>
            <w:ind w:left="2436" w:hanging="648"/>
          </w:pPr>
        </w:pPrChange>
      </w:pPr>
      <w:ins w:id="46" w:author="moi" w:date="2017-10-09T10:11:00Z">
        <w:r>
          <w:t>1,30-1,80m</w:t>
        </w:r>
      </w:ins>
    </w:p>
    <w:p w:rsidR="00A25E13" w:rsidRDefault="00A25E13">
      <w:pPr>
        <w:pStyle w:val="Z3"/>
        <w:numPr>
          <w:ilvl w:val="0"/>
          <w:numId w:val="0"/>
        </w:numPr>
        <w:pPrChange w:id="47" w:author="moi" w:date="2017-10-09T10:10:00Z">
          <w:pPr>
            <w:pStyle w:val="Z3"/>
            <w:numPr>
              <w:ilvl w:val="3"/>
            </w:numPr>
            <w:ind w:left="2436" w:hanging="648"/>
          </w:pPr>
        </w:pPrChange>
      </w:pPr>
    </w:p>
    <w:p w:rsidR="00601E84" w:rsidRDefault="00601E84" w:rsidP="00601E84">
      <w:pPr>
        <w:pStyle w:val="Z3"/>
        <w:numPr>
          <w:ilvl w:val="3"/>
          <w:numId w:val="28"/>
        </w:numPr>
      </w:pPr>
      <w:r>
        <w:t>Les glaive</w:t>
      </w:r>
    </w:p>
    <w:p w:rsidR="00601E84" w:rsidRDefault="00601E84" w:rsidP="00601E84">
      <w:pPr>
        <w:pStyle w:val="Z3"/>
        <w:numPr>
          <w:ilvl w:val="3"/>
          <w:numId w:val="28"/>
        </w:numPr>
        <w:rPr>
          <w:ins w:id="48" w:author="moi" w:date="2017-10-09T08:44:00Z"/>
        </w:rPr>
      </w:pPr>
      <w:r>
        <w:t>Les Katana</w:t>
      </w:r>
    </w:p>
    <w:p w:rsidR="002D4353" w:rsidRDefault="002D4353">
      <w:pPr>
        <w:pStyle w:val="Z3"/>
        <w:numPr>
          <w:ilvl w:val="0"/>
          <w:numId w:val="0"/>
        </w:numPr>
        <w:rPr>
          <w:ins w:id="49" w:author="moi" w:date="2017-10-09T08:44:00Z"/>
        </w:rPr>
        <w:pPrChange w:id="50" w:author="moi" w:date="2017-10-09T08:44:00Z">
          <w:pPr>
            <w:pStyle w:val="Z3"/>
            <w:numPr>
              <w:ilvl w:val="3"/>
            </w:numPr>
            <w:ind w:left="2436" w:hanging="648"/>
          </w:pPr>
        </w:pPrChange>
      </w:pPr>
    </w:p>
    <w:p w:rsidR="002D4353" w:rsidRDefault="002D4353">
      <w:pPr>
        <w:pStyle w:val="Z3"/>
        <w:numPr>
          <w:ilvl w:val="0"/>
          <w:numId w:val="0"/>
        </w:numPr>
        <w:pPrChange w:id="51" w:author="moi" w:date="2017-10-09T08:44:00Z">
          <w:pPr>
            <w:pStyle w:val="Z3"/>
            <w:numPr>
              <w:ilvl w:val="3"/>
            </w:numPr>
            <w:ind w:left="2436" w:hanging="648"/>
          </w:pPr>
        </w:pPrChange>
      </w:pPr>
      <w:ins w:id="52" w:author="moi" w:date="2017-10-09T08:44:00Z">
        <w:r>
          <w:t>Réveil ton samouraï interieur</w:t>
        </w:r>
      </w:ins>
    </w:p>
    <w:p w:rsidR="00601E84" w:rsidDel="00243EDB" w:rsidRDefault="00601E84">
      <w:pPr>
        <w:pStyle w:val="Z3"/>
        <w:numPr>
          <w:ilvl w:val="0"/>
          <w:numId w:val="0"/>
        </w:numPr>
        <w:ind w:left="1932" w:hanging="504"/>
        <w:rPr>
          <w:del w:id="53" w:author="moi" w:date="2017-10-09T08:13:00Z"/>
        </w:rPr>
        <w:pPrChange w:id="54" w:author="moi" w:date="2017-10-09T08:44:00Z">
          <w:pPr>
            <w:pStyle w:val="Z3"/>
          </w:pPr>
        </w:pPrChange>
      </w:pPr>
      <w:del w:id="55" w:author="moi" w:date="2017-10-09T08:13:00Z">
        <w:r w:rsidDel="00243EDB">
          <w:delText>Les dague</w:delText>
        </w:r>
      </w:del>
    </w:p>
    <w:p w:rsidR="00601E84" w:rsidDel="00243EDB" w:rsidRDefault="00601E84">
      <w:pPr>
        <w:pStyle w:val="Z3"/>
        <w:numPr>
          <w:ilvl w:val="0"/>
          <w:numId w:val="0"/>
        </w:numPr>
        <w:ind w:left="1932" w:hanging="504"/>
        <w:rPr>
          <w:del w:id="56" w:author="moi" w:date="2017-10-09T08:13:00Z"/>
        </w:rPr>
        <w:pPrChange w:id="57" w:author="moi" w:date="2017-10-09T08:44:00Z">
          <w:pPr>
            <w:pStyle w:val="Z3"/>
            <w:numPr>
              <w:ilvl w:val="3"/>
            </w:numPr>
            <w:ind w:left="2436" w:hanging="648"/>
          </w:pPr>
        </w:pPrChange>
      </w:pPr>
      <w:del w:id="58" w:author="moi" w:date="2017-10-09T08:13:00Z">
        <w:r w:rsidDel="00243EDB">
          <w:delText>Lames secrète</w:delText>
        </w:r>
      </w:del>
    </w:p>
    <w:p w:rsidR="00601E84" w:rsidRDefault="00601E84">
      <w:pPr>
        <w:pStyle w:val="Z3"/>
        <w:numPr>
          <w:ilvl w:val="0"/>
          <w:numId w:val="0"/>
        </w:numPr>
        <w:ind w:left="1932" w:hanging="504"/>
        <w:pPrChange w:id="59" w:author="moi" w:date="2017-10-09T08:44:00Z">
          <w:pPr/>
        </w:pPrChange>
      </w:pPr>
    </w:p>
    <w:p w:rsidR="006A2993" w:rsidRDefault="00696B94" w:rsidP="007A01E9">
      <w:pPr>
        <w:pStyle w:val="Titre4"/>
      </w:pPr>
      <w:r>
        <w:t>Les a</w:t>
      </w:r>
      <w:r w:rsidR="007A01E9">
        <w:t>rmes d’épaules</w:t>
      </w:r>
    </w:p>
    <w:p w:rsidR="007A01E9" w:rsidRDefault="007A01E9" w:rsidP="007A01E9">
      <w:pPr>
        <w:rPr>
          <w:lang w:eastAsia="en-US"/>
        </w:rPr>
      </w:pPr>
    </w:p>
    <w:p w:rsidR="006A2993" w:rsidRPr="006A2993" w:rsidRDefault="006A2993" w:rsidP="007A01E9">
      <w:pPr>
        <w:rPr>
          <w:lang w:eastAsia="en-US"/>
        </w:rPr>
      </w:pPr>
      <w:r>
        <w:rPr>
          <w:lang w:eastAsia="en-US"/>
        </w:rPr>
        <w:t>Les armes d’épaule regroupe toute les armes personnelles doté généralement d’une crosse.</w:t>
      </w:r>
    </w:p>
    <w:p w:rsidR="006A2993" w:rsidRPr="006A2993" w:rsidRDefault="006A2993" w:rsidP="007A01E9">
      <w:pPr>
        <w:rPr>
          <w:lang w:eastAsia="en-US"/>
        </w:rPr>
      </w:pPr>
    </w:p>
    <w:p w:rsidR="002511DF" w:rsidRDefault="002511DF" w:rsidP="007A01E9">
      <w:pPr>
        <w:pStyle w:val="Z3"/>
      </w:pPr>
      <w:r>
        <w:t xml:space="preserve">Les </w:t>
      </w:r>
      <w:r w:rsidRPr="007A01E9">
        <w:t>fusil</w:t>
      </w:r>
      <w:r>
        <w:t xml:space="preserve"> </w:t>
      </w:r>
      <w:r w:rsidRPr="007A01E9">
        <w:t>d’assaut</w:t>
      </w:r>
    </w:p>
    <w:p w:rsidR="006A2993" w:rsidRDefault="006A2993" w:rsidP="007A01E9"/>
    <w:p w:rsidR="006A2993" w:rsidRDefault="006A2993" w:rsidP="007A01E9">
      <w:r>
        <w:t>Le type de fusil le plus standard</w:t>
      </w:r>
    </w:p>
    <w:p w:rsidR="006A2993" w:rsidRDefault="006A2993" w:rsidP="007A01E9"/>
    <w:p w:rsidR="002511DF" w:rsidRDefault="002511DF" w:rsidP="007A01E9">
      <w:pPr>
        <w:pStyle w:val="Paragraphedeliste"/>
        <w:numPr>
          <w:ilvl w:val="3"/>
          <w:numId w:val="28"/>
        </w:numPr>
      </w:pPr>
      <w:r>
        <w:t>FAL</w:t>
      </w:r>
    </w:p>
    <w:p w:rsidR="004E37B1" w:rsidRDefault="004E37B1" w:rsidP="007A01E9"/>
    <w:p w:rsidR="004E37B1" w:rsidRDefault="004E37B1" w:rsidP="007A01E9">
      <w:r>
        <w:t>FAL/FALO date de la guerre froide a quand même été monté vers une version énergétique</w:t>
      </w:r>
    </w:p>
    <w:p w:rsidR="004E37B1" w:rsidRDefault="004E37B1" w:rsidP="007A01E9"/>
    <w:p w:rsidR="004E37B1" w:rsidRDefault="006A2993" w:rsidP="007A01E9">
      <w:r>
        <w:t>Possesseur</w:t>
      </w:r>
      <w:r w:rsidR="004E37B1">
        <w:t xml:space="preserve"> version normale :</w:t>
      </w:r>
    </w:p>
    <w:p w:rsidR="004E37B1" w:rsidRDefault="006A2993" w:rsidP="007A01E9">
      <w:pPr>
        <w:pStyle w:val="Paragraphedeliste"/>
        <w:numPr>
          <w:ilvl w:val="0"/>
          <w:numId w:val="31"/>
        </w:numPr>
      </w:pPr>
      <w:r>
        <w:t>Rébellion</w:t>
      </w:r>
    </w:p>
    <w:p w:rsidR="004E37B1" w:rsidRDefault="004E37B1" w:rsidP="007A01E9">
      <w:pPr>
        <w:pStyle w:val="Paragraphedeliste"/>
        <w:numPr>
          <w:ilvl w:val="0"/>
          <w:numId w:val="31"/>
        </w:numPr>
      </w:pPr>
      <w:r>
        <w:t>Renseignement</w:t>
      </w:r>
    </w:p>
    <w:p w:rsidR="004E37B1" w:rsidRDefault="004E37B1" w:rsidP="007A01E9">
      <w:pPr>
        <w:pStyle w:val="Paragraphedeliste"/>
        <w:numPr>
          <w:ilvl w:val="0"/>
          <w:numId w:val="31"/>
        </w:numPr>
      </w:pPr>
      <w:r>
        <w:t>Armée</w:t>
      </w:r>
    </w:p>
    <w:p w:rsidR="004E37B1" w:rsidRDefault="004E37B1" w:rsidP="007A01E9"/>
    <w:p w:rsidR="004E37B1" w:rsidRDefault="006A2993" w:rsidP="007A01E9">
      <w:r>
        <w:t>Possesseur</w:t>
      </w:r>
      <w:r w:rsidR="004E37B1">
        <w:t xml:space="preserve"> version </w:t>
      </w:r>
      <w:r>
        <w:t>énergétique</w:t>
      </w:r>
    </w:p>
    <w:p w:rsidR="004E37B1" w:rsidRDefault="004E37B1" w:rsidP="007A01E9">
      <w:pPr>
        <w:pStyle w:val="Paragraphedeliste"/>
        <w:numPr>
          <w:ilvl w:val="0"/>
          <w:numId w:val="31"/>
        </w:numPr>
      </w:pPr>
      <w:r>
        <w:t>Armée</w:t>
      </w:r>
    </w:p>
    <w:p w:rsidR="004E37B1" w:rsidRDefault="004E37B1" w:rsidP="007A01E9"/>
    <w:p w:rsidR="002511DF" w:rsidRDefault="002511DF" w:rsidP="007A01E9">
      <w:pPr>
        <w:pStyle w:val="Paragraphedeliste"/>
        <w:numPr>
          <w:ilvl w:val="2"/>
          <w:numId w:val="28"/>
        </w:numPr>
      </w:pPr>
      <w:r>
        <w:t>Les fusil de précision</w:t>
      </w:r>
    </w:p>
    <w:p w:rsidR="006A2993" w:rsidRDefault="006A2993" w:rsidP="007A01E9"/>
    <w:p w:rsidR="006A2993" w:rsidRDefault="006A2993" w:rsidP="007A01E9">
      <w:r>
        <w:t>Armes faites pour les tire à grande distance avec des dégâts assez important mais la cadence de tirs est faible et le recul est important</w:t>
      </w:r>
    </w:p>
    <w:p w:rsidR="006A2993" w:rsidRDefault="006A2993" w:rsidP="007A01E9"/>
    <w:p w:rsidR="002511DF" w:rsidRDefault="002511DF" w:rsidP="007A01E9">
      <w:pPr>
        <w:pStyle w:val="Paragraphedeliste"/>
        <w:numPr>
          <w:ilvl w:val="3"/>
          <w:numId w:val="28"/>
        </w:numPr>
      </w:pPr>
      <w:r>
        <w:t>M200</w:t>
      </w:r>
    </w:p>
    <w:p w:rsidR="006A2993" w:rsidRDefault="006A2993" w:rsidP="007A01E9"/>
    <w:p w:rsidR="007A01E9" w:rsidRDefault="007A01E9" w:rsidP="007A01E9">
      <w:r>
        <w:t>Fusil de présition anti personnel américain réputé.</w:t>
      </w:r>
    </w:p>
    <w:p w:rsidR="007A01E9" w:rsidRDefault="007A01E9" w:rsidP="007A01E9"/>
    <w:p w:rsidR="003670FA" w:rsidRDefault="003670FA" w:rsidP="007A01E9">
      <w:r>
        <w:t>Possésseur version normale :</w:t>
      </w:r>
    </w:p>
    <w:p w:rsidR="003670FA" w:rsidRDefault="003670FA" w:rsidP="003670FA">
      <w:pPr>
        <w:pStyle w:val="Paragraphedeliste"/>
        <w:numPr>
          <w:ilvl w:val="0"/>
          <w:numId w:val="31"/>
        </w:numPr>
      </w:pPr>
      <w:r>
        <w:t>Renseignement</w:t>
      </w:r>
    </w:p>
    <w:p w:rsidR="003670FA" w:rsidRDefault="003670FA" w:rsidP="003670FA">
      <w:pPr>
        <w:pStyle w:val="Paragraphedeliste"/>
        <w:numPr>
          <w:ilvl w:val="0"/>
          <w:numId w:val="31"/>
        </w:numPr>
      </w:pPr>
      <w:r>
        <w:t>Armée</w:t>
      </w:r>
    </w:p>
    <w:p w:rsidR="003670FA" w:rsidRDefault="00AD26E7" w:rsidP="00AD26E7">
      <w:pPr>
        <w:pStyle w:val="Paragraphedeliste"/>
        <w:numPr>
          <w:ilvl w:val="0"/>
          <w:numId w:val="31"/>
        </w:numPr>
      </w:pPr>
      <w:r>
        <w:t>Police</w:t>
      </w:r>
    </w:p>
    <w:p w:rsidR="00AD26E7" w:rsidRDefault="00AD26E7" w:rsidP="003670FA"/>
    <w:p w:rsidR="003670FA" w:rsidRDefault="003670FA" w:rsidP="003670FA">
      <w:r>
        <w:t>Possésseur version énergétique :</w:t>
      </w:r>
    </w:p>
    <w:p w:rsidR="003670FA" w:rsidRDefault="003670FA" w:rsidP="003670FA">
      <w:pPr>
        <w:pStyle w:val="Paragraphedeliste"/>
        <w:numPr>
          <w:ilvl w:val="0"/>
          <w:numId w:val="31"/>
        </w:numPr>
      </w:pPr>
      <w:r>
        <w:t>Armée</w:t>
      </w:r>
    </w:p>
    <w:p w:rsidR="003670FA" w:rsidRDefault="003670FA" w:rsidP="007A01E9"/>
    <w:p w:rsidR="002511DF" w:rsidRDefault="002511DF" w:rsidP="007A01E9">
      <w:pPr>
        <w:pStyle w:val="Paragraphedeliste"/>
        <w:numPr>
          <w:ilvl w:val="2"/>
          <w:numId w:val="28"/>
        </w:numPr>
      </w:pPr>
      <w:r>
        <w:t>Les mitraillette</w:t>
      </w:r>
    </w:p>
    <w:p w:rsidR="006A2993" w:rsidRDefault="006A2993" w:rsidP="007A01E9"/>
    <w:p w:rsidR="006A2993" w:rsidRDefault="006A2993" w:rsidP="007A01E9">
      <w:r>
        <w:t>Fusil d’assaut alléger pour un tir plus rapide avec des munitions de plus petits calibres et généralement automatique</w:t>
      </w:r>
    </w:p>
    <w:p w:rsidR="006A2993" w:rsidRDefault="006A2993" w:rsidP="007A01E9"/>
    <w:p w:rsidR="002511DF" w:rsidRDefault="002511DF" w:rsidP="007A01E9">
      <w:pPr>
        <w:pStyle w:val="Paragraphedeliste"/>
        <w:numPr>
          <w:ilvl w:val="3"/>
          <w:numId w:val="28"/>
        </w:numPr>
      </w:pPr>
      <w:r>
        <w:t>Vector</w:t>
      </w:r>
    </w:p>
    <w:p w:rsidR="007A01E9" w:rsidRDefault="007A01E9" w:rsidP="007A01E9">
      <w:pPr>
        <w:pStyle w:val="Paragraphedeliste"/>
        <w:ind w:left="1728"/>
      </w:pPr>
    </w:p>
    <w:p w:rsidR="00775175" w:rsidRDefault="00775175" w:rsidP="00775175">
      <w:r>
        <w:t>Arme américaine très connu pour sa cadence de tir infernal et malgré tout un faible recul.</w:t>
      </w:r>
    </w:p>
    <w:p w:rsidR="003670FA" w:rsidRDefault="003670FA" w:rsidP="003670FA"/>
    <w:p w:rsidR="003670FA" w:rsidRDefault="003670FA" w:rsidP="003670FA">
      <w:r>
        <w:t>Possésseur en version normale :</w:t>
      </w:r>
    </w:p>
    <w:p w:rsidR="003670FA" w:rsidRDefault="003670FA" w:rsidP="003670FA">
      <w:pPr>
        <w:pStyle w:val="Paragraphedeliste"/>
        <w:numPr>
          <w:ilvl w:val="0"/>
          <w:numId w:val="31"/>
        </w:numPr>
      </w:pPr>
      <w:r>
        <w:t>Renseignement</w:t>
      </w:r>
    </w:p>
    <w:p w:rsidR="003670FA" w:rsidRDefault="003670FA" w:rsidP="003670FA">
      <w:pPr>
        <w:pStyle w:val="Paragraphedeliste"/>
        <w:numPr>
          <w:ilvl w:val="0"/>
          <w:numId w:val="31"/>
        </w:numPr>
      </w:pPr>
      <w:r>
        <w:t>Armée</w:t>
      </w:r>
    </w:p>
    <w:p w:rsidR="003670FA" w:rsidRDefault="003670FA" w:rsidP="003670FA"/>
    <w:p w:rsidR="003670FA" w:rsidRDefault="003670FA" w:rsidP="003670FA">
      <w:r>
        <w:t>Possésseur en version énergétique :</w:t>
      </w:r>
    </w:p>
    <w:p w:rsidR="003670FA" w:rsidRDefault="003670FA" w:rsidP="003670FA">
      <w:pPr>
        <w:pStyle w:val="Paragraphedeliste"/>
        <w:numPr>
          <w:ilvl w:val="0"/>
          <w:numId w:val="31"/>
        </w:numPr>
      </w:pPr>
      <w:r>
        <w:t>Armée</w:t>
      </w:r>
    </w:p>
    <w:p w:rsidR="003670FA" w:rsidRDefault="003670FA" w:rsidP="003670FA"/>
    <w:p w:rsidR="003670FA" w:rsidRDefault="002511DF" w:rsidP="00775175">
      <w:pPr>
        <w:pStyle w:val="Paragraphedeliste"/>
        <w:numPr>
          <w:ilvl w:val="3"/>
          <w:numId w:val="28"/>
        </w:numPr>
      </w:pPr>
      <w:r>
        <w:t>MP5SD6</w:t>
      </w:r>
    </w:p>
    <w:p w:rsidR="003670FA" w:rsidRDefault="003670FA" w:rsidP="00775175"/>
    <w:p w:rsidR="00775175" w:rsidRDefault="00775175" w:rsidP="00775175">
      <w:r>
        <w:t>Arme allemande</w:t>
      </w:r>
      <w:r w:rsidR="00414924">
        <w:t xml:space="preserve"> avec silencieux intégré.</w:t>
      </w:r>
    </w:p>
    <w:p w:rsidR="00775175" w:rsidRDefault="00775175" w:rsidP="00775175"/>
    <w:p w:rsidR="003670FA" w:rsidRDefault="003670FA" w:rsidP="00775175">
      <w:r>
        <w:t>Possésseur en version normale :</w:t>
      </w:r>
    </w:p>
    <w:p w:rsidR="003670FA" w:rsidRDefault="003670FA" w:rsidP="003670FA">
      <w:pPr>
        <w:pStyle w:val="Paragraphedeliste"/>
        <w:numPr>
          <w:ilvl w:val="0"/>
          <w:numId w:val="31"/>
        </w:numPr>
      </w:pPr>
      <w:r>
        <w:t>Armée</w:t>
      </w:r>
    </w:p>
    <w:p w:rsidR="003670FA" w:rsidRDefault="00AD26E7" w:rsidP="00AD26E7">
      <w:pPr>
        <w:pStyle w:val="Paragraphedeliste"/>
        <w:numPr>
          <w:ilvl w:val="0"/>
          <w:numId w:val="31"/>
        </w:numPr>
      </w:pPr>
      <w:r>
        <w:t>Police</w:t>
      </w:r>
    </w:p>
    <w:p w:rsidR="00AD26E7" w:rsidRDefault="00AD26E7" w:rsidP="003670FA"/>
    <w:p w:rsidR="003670FA" w:rsidRDefault="003670FA" w:rsidP="003670FA">
      <w:r>
        <w:t>Possésseur en version énergétique :</w:t>
      </w:r>
    </w:p>
    <w:p w:rsidR="003670FA" w:rsidRDefault="003670FA" w:rsidP="003670FA">
      <w:pPr>
        <w:pStyle w:val="Paragraphedeliste"/>
        <w:numPr>
          <w:ilvl w:val="0"/>
          <w:numId w:val="31"/>
        </w:numPr>
      </w:pPr>
      <w:r>
        <w:t>Armée</w:t>
      </w:r>
    </w:p>
    <w:p w:rsidR="003670FA" w:rsidRDefault="003670FA" w:rsidP="00775175"/>
    <w:p w:rsidR="002511DF" w:rsidRDefault="002511DF" w:rsidP="007A01E9">
      <w:pPr>
        <w:pStyle w:val="Paragraphedeliste"/>
        <w:numPr>
          <w:ilvl w:val="2"/>
          <w:numId w:val="28"/>
        </w:numPr>
      </w:pPr>
      <w:r>
        <w:t>Les fusil mitrailleur</w:t>
      </w:r>
    </w:p>
    <w:p w:rsidR="006A2993" w:rsidRDefault="006A2993" w:rsidP="007A01E9"/>
    <w:p w:rsidR="006A2993" w:rsidRDefault="006A2993" w:rsidP="007A01E9">
      <w:r>
        <w:t>Fusil d’assaut lourd avec souvent des caisse de munition plus tôt que des chargeur et des calibre proche ou plus gros que les fusil d’assaut</w:t>
      </w:r>
    </w:p>
    <w:p w:rsidR="006A2993" w:rsidRDefault="006A2993" w:rsidP="007A01E9"/>
    <w:p w:rsidR="002511DF" w:rsidRDefault="002511DF" w:rsidP="007A01E9">
      <w:pPr>
        <w:pStyle w:val="Paragraphedeliste"/>
        <w:numPr>
          <w:ilvl w:val="3"/>
          <w:numId w:val="28"/>
        </w:numPr>
      </w:pPr>
      <w:r>
        <w:t>M60E4</w:t>
      </w:r>
    </w:p>
    <w:p w:rsidR="006A2993" w:rsidRDefault="006A2993" w:rsidP="007A01E9"/>
    <w:p w:rsidR="006A2993" w:rsidRDefault="006A2993" w:rsidP="007A01E9">
      <w:r>
        <w:t>Fusil</w:t>
      </w:r>
      <w:r w:rsidR="005216CA">
        <w:t xml:space="preserve"> mitrailleur américain approuvé</w:t>
      </w:r>
      <w:r>
        <w:t xml:space="preserve"> par Rambo</w:t>
      </w:r>
    </w:p>
    <w:p w:rsidR="002511DF" w:rsidRDefault="002511DF" w:rsidP="007A01E9"/>
    <w:p w:rsidR="005216CA" w:rsidRDefault="005216CA" w:rsidP="005216CA">
      <w:r>
        <w:t>Possésseur en version normale :</w:t>
      </w:r>
    </w:p>
    <w:p w:rsidR="005216CA" w:rsidRDefault="005216CA" w:rsidP="005216CA">
      <w:pPr>
        <w:pStyle w:val="Paragraphedeliste"/>
        <w:numPr>
          <w:ilvl w:val="0"/>
          <w:numId w:val="31"/>
        </w:numPr>
      </w:pPr>
      <w:r>
        <w:t>Renseignement</w:t>
      </w:r>
    </w:p>
    <w:p w:rsidR="005216CA" w:rsidRDefault="005216CA" w:rsidP="005216CA">
      <w:pPr>
        <w:pStyle w:val="Paragraphedeliste"/>
        <w:numPr>
          <w:ilvl w:val="0"/>
          <w:numId w:val="31"/>
        </w:numPr>
      </w:pPr>
      <w:r>
        <w:t>Armée</w:t>
      </w:r>
    </w:p>
    <w:p w:rsidR="00AD26E7" w:rsidRDefault="00AD26E7" w:rsidP="005216CA">
      <w:pPr>
        <w:pStyle w:val="Paragraphedeliste"/>
        <w:numPr>
          <w:ilvl w:val="0"/>
          <w:numId w:val="31"/>
        </w:numPr>
      </w:pPr>
      <w:r>
        <w:t>Rebellion</w:t>
      </w:r>
    </w:p>
    <w:p w:rsidR="005216CA" w:rsidRDefault="005216CA" w:rsidP="005216CA"/>
    <w:p w:rsidR="005216CA" w:rsidRDefault="005216CA" w:rsidP="005216CA">
      <w:r>
        <w:t>Possésseur en version énergétique :</w:t>
      </w:r>
    </w:p>
    <w:p w:rsidR="005216CA" w:rsidRDefault="005216CA" w:rsidP="005216CA">
      <w:pPr>
        <w:pStyle w:val="Paragraphedeliste"/>
        <w:numPr>
          <w:ilvl w:val="0"/>
          <w:numId w:val="31"/>
        </w:numPr>
      </w:pPr>
      <w:r>
        <w:t>Armée</w:t>
      </w:r>
    </w:p>
    <w:p w:rsidR="005216CA" w:rsidRDefault="005216CA" w:rsidP="007A01E9"/>
    <w:p w:rsidR="002511DF" w:rsidRDefault="00696B94" w:rsidP="007A01E9">
      <w:pPr>
        <w:pStyle w:val="Titre4"/>
      </w:pPr>
      <w:r>
        <w:t>Les a</w:t>
      </w:r>
      <w:r w:rsidR="002511DF">
        <w:t>rmes de poings</w:t>
      </w:r>
    </w:p>
    <w:p w:rsidR="006A2993" w:rsidRDefault="006A2993" w:rsidP="007A01E9">
      <w:pPr>
        <w:rPr>
          <w:rFonts w:eastAsiaTheme="minorHAnsi"/>
          <w:lang w:eastAsia="en-US"/>
        </w:rPr>
      </w:pPr>
    </w:p>
    <w:p w:rsidR="006A2993" w:rsidRDefault="006A2993" w:rsidP="007A01E9">
      <w:pPr>
        <w:rPr>
          <w:rFonts w:eastAsiaTheme="minorHAnsi"/>
          <w:lang w:eastAsia="en-US"/>
        </w:rPr>
      </w:pPr>
      <w:r>
        <w:rPr>
          <w:rFonts w:eastAsiaTheme="minorHAnsi"/>
          <w:lang w:eastAsia="en-US"/>
        </w:rPr>
        <w:t>Les armes de poing sont</w:t>
      </w:r>
      <w:r w:rsidR="006D75D5">
        <w:rPr>
          <w:rFonts w:eastAsiaTheme="minorHAnsi"/>
          <w:lang w:eastAsia="en-US"/>
        </w:rPr>
        <w:t xml:space="preserve"> de petits armes souvant la comme armes d’apoint </w:t>
      </w:r>
    </w:p>
    <w:p w:rsidR="006A2993" w:rsidRPr="006A2993" w:rsidRDefault="006A2993" w:rsidP="007A01E9">
      <w:pPr>
        <w:rPr>
          <w:lang w:eastAsia="en-US"/>
        </w:rPr>
      </w:pPr>
    </w:p>
    <w:p w:rsidR="002511DF" w:rsidRDefault="002511DF" w:rsidP="007A01E9">
      <w:pPr>
        <w:pStyle w:val="Paragraphedeliste"/>
        <w:numPr>
          <w:ilvl w:val="2"/>
          <w:numId w:val="28"/>
        </w:numPr>
      </w:pPr>
      <w:r>
        <w:t>Les pistolet</w:t>
      </w:r>
    </w:p>
    <w:p w:rsidR="007A01E9" w:rsidRDefault="007A01E9" w:rsidP="007A01E9"/>
    <w:p w:rsidR="007A01E9" w:rsidRDefault="007A01E9" w:rsidP="007A01E9">
      <w:r>
        <w:t>Les pistolet sont des armes permetant un tir précis a courte voir moyenne porté avec une puissance d’arrêt très satisfaisante</w:t>
      </w:r>
    </w:p>
    <w:p w:rsidR="007A01E9" w:rsidRDefault="007A01E9" w:rsidP="007A01E9"/>
    <w:p w:rsidR="002511DF" w:rsidRDefault="002511DF" w:rsidP="007A01E9">
      <w:pPr>
        <w:pStyle w:val="Paragraphedeliste"/>
        <w:numPr>
          <w:ilvl w:val="3"/>
          <w:numId w:val="28"/>
        </w:numPr>
      </w:pPr>
      <w:r>
        <w:t>Five-seveN</w:t>
      </w:r>
    </w:p>
    <w:p w:rsidR="006D75D5" w:rsidRDefault="006D75D5" w:rsidP="006D75D5"/>
    <w:p w:rsidR="006D75D5" w:rsidRDefault="006D75D5" w:rsidP="006D75D5">
      <w:r>
        <w:t>Pistolet Belge plus que éfficace tire des balle de 5,7 mm caractéristique possède un chargeur de 12 coups.</w:t>
      </w:r>
    </w:p>
    <w:p w:rsidR="003670FA" w:rsidRDefault="003670FA" w:rsidP="003670FA">
      <w:pPr>
        <w:tabs>
          <w:tab w:val="left" w:pos="5206"/>
        </w:tabs>
      </w:pPr>
    </w:p>
    <w:p w:rsidR="003670FA" w:rsidRDefault="003670FA" w:rsidP="003670FA">
      <w:pPr>
        <w:tabs>
          <w:tab w:val="left" w:pos="5206"/>
        </w:tabs>
      </w:pPr>
      <w:r>
        <w:t>Possésseur en versoin normale</w:t>
      </w:r>
    </w:p>
    <w:p w:rsidR="003670FA" w:rsidRDefault="003670FA" w:rsidP="003670FA">
      <w:pPr>
        <w:pStyle w:val="Paragraphedeliste"/>
        <w:numPr>
          <w:ilvl w:val="0"/>
          <w:numId w:val="31"/>
        </w:numPr>
        <w:tabs>
          <w:tab w:val="left" w:pos="5206"/>
        </w:tabs>
      </w:pPr>
      <w:r>
        <w:t>Armée</w:t>
      </w:r>
    </w:p>
    <w:p w:rsidR="003670FA" w:rsidRDefault="003670FA" w:rsidP="003670FA">
      <w:pPr>
        <w:pStyle w:val="Paragraphedeliste"/>
        <w:numPr>
          <w:ilvl w:val="0"/>
          <w:numId w:val="31"/>
        </w:numPr>
        <w:tabs>
          <w:tab w:val="left" w:pos="5206"/>
        </w:tabs>
      </w:pPr>
      <w:r>
        <w:t>Renseignement</w:t>
      </w:r>
    </w:p>
    <w:p w:rsidR="003670FA" w:rsidRDefault="003670FA" w:rsidP="003670FA">
      <w:pPr>
        <w:pStyle w:val="Paragraphedeliste"/>
        <w:numPr>
          <w:ilvl w:val="0"/>
          <w:numId w:val="31"/>
        </w:numPr>
        <w:tabs>
          <w:tab w:val="left" w:pos="5206"/>
        </w:tabs>
      </w:pPr>
      <w:r>
        <w:t>Rebéllion</w:t>
      </w:r>
    </w:p>
    <w:p w:rsidR="003670FA" w:rsidRDefault="003670FA" w:rsidP="003670FA">
      <w:pPr>
        <w:pStyle w:val="Paragraphedeliste"/>
        <w:numPr>
          <w:ilvl w:val="0"/>
          <w:numId w:val="31"/>
        </w:numPr>
        <w:tabs>
          <w:tab w:val="left" w:pos="5206"/>
        </w:tabs>
      </w:pPr>
      <w:r>
        <w:t>Police</w:t>
      </w:r>
    </w:p>
    <w:p w:rsidR="003670FA" w:rsidRDefault="003670FA" w:rsidP="003670FA">
      <w:pPr>
        <w:tabs>
          <w:tab w:val="left" w:pos="5206"/>
        </w:tabs>
      </w:pPr>
    </w:p>
    <w:p w:rsidR="003670FA" w:rsidRDefault="003670FA" w:rsidP="003670FA">
      <w:pPr>
        <w:tabs>
          <w:tab w:val="left" w:pos="5206"/>
        </w:tabs>
      </w:pPr>
      <w:r>
        <w:t>Posssésseur en version énergétique</w:t>
      </w:r>
    </w:p>
    <w:p w:rsidR="003670FA" w:rsidRDefault="003670FA" w:rsidP="003670FA">
      <w:pPr>
        <w:pStyle w:val="Paragraphedeliste"/>
        <w:numPr>
          <w:ilvl w:val="0"/>
          <w:numId w:val="31"/>
        </w:numPr>
        <w:tabs>
          <w:tab w:val="left" w:pos="5206"/>
        </w:tabs>
      </w:pPr>
      <w:r>
        <w:t>Armée</w:t>
      </w:r>
    </w:p>
    <w:p w:rsidR="003670FA" w:rsidRDefault="003670FA" w:rsidP="003670FA">
      <w:pPr>
        <w:tabs>
          <w:tab w:val="left" w:pos="5206"/>
        </w:tabs>
      </w:pPr>
    </w:p>
    <w:p w:rsidR="002511DF" w:rsidRDefault="002511DF" w:rsidP="007A01E9">
      <w:pPr>
        <w:pStyle w:val="Paragraphedeliste"/>
        <w:numPr>
          <w:ilvl w:val="3"/>
          <w:numId w:val="28"/>
        </w:numPr>
      </w:pPr>
      <w:r>
        <w:t>Thunder</w:t>
      </w:r>
    </w:p>
    <w:p w:rsidR="00414924" w:rsidRDefault="00414924" w:rsidP="00414924"/>
    <w:p w:rsidR="003670FA" w:rsidRDefault="003670FA" w:rsidP="00414924">
      <w:r>
        <w:t>Pistolet américain possèdant un chargeur extrêmement grand pour sa fonction</w:t>
      </w:r>
    </w:p>
    <w:p w:rsidR="003670FA" w:rsidRDefault="003670FA" w:rsidP="00414924"/>
    <w:p w:rsidR="005216CA" w:rsidRDefault="005216CA" w:rsidP="005216CA">
      <w:r>
        <w:t>Possésseur en version normale :</w:t>
      </w:r>
    </w:p>
    <w:p w:rsidR="005216CA" w:rsidRDefault="005216CA" w:rsidP="005216CA">
      <w:pPr>
        <w:pStyle w:val="Paragraphedeliste"/>
        <w:numPr>
          <w:ilvl w:val="0"/>
          <w:numId w:val="31"/>
        </w:numPr>
      </w:pPr>
      <w:r>
        <w:t>Renseignement</w:t>
      </w:r>
    </w:p>
    <w:p w:rsidR="005216CA" w:rsidRDefault="005216CA" w:rsidP="005216CA">
      <w:pPr>
        <w:pStyle w:val="Paragraphedeliste"/>
        <w:numPr>
          <w:ilvl w:val="0"/>
          <w:numId w:val="31"/>
        </w:numPr>
      </w:pPr>
      <w:r>
        <w:t>Armée</w:t>
      </w:r>
    </w:p>
    <w:p w:rsidR="005216CA" w:rsidRDefault="005216CA" w:rsidP="005216CA"/>
    <w:p w:rsidR="005216CA" w:rsidRDefault="005216CA" w:rsidP="005216CA">
      <w:r>
        <w:t>Possésseur en version énergétique :</w:t>
      </w:r>
    </w:p>
    <w:p w:rsidR="005216CA" w:rsidRDefault="005216CA" w:rsidP="005216CA">
      <w:pPr>
        <w:pStyle w:val="Paragraphedeliste"/>
        <w:numPr>
          <w:ilvl w:val="0"/>
          <w:numId w:val="31"/>
        </w:numPr>
      </w:pPr>
      <w:r>
        <w:t>Armée</w:t>
      </w:r>
    </w:p>
    <w:p w:rsidR="005216CA" w:rsidRDefault="005216CA" w:rsidP="00414924"/>
    <w:p w:rsidR="002511DF" w:rsidRDefault="002511DF" w:rsidP="007A01E9">
      <w:pPr>
        <w:pStyle w:val="Paragraphedeliste"/>
        <w:numPr>
          <w:ilvl w:val="2"/>
          <w:numId w:val="28"/>
        </w:numPr>
      </w:pPr>
      <w:r>
        <w:t>Les pistolet-mitrailleur</w:t>
      </w:r>
    </w:p>
    <w:p w:rsidR="00414924" w:rsidRDefault="00414924" w:rsidP="00414924"/>
    <w:p w:rsidR="00414924" w:rsidRDefault="00414924" w:rsidP="00414924">
      <w:r>
        <w:t>IL possèdent une forme proche de celle du pistolet mais généralement un chargeur beaucoup plus grand. Il sont aussi automatique.</w:t>
      </w:r>
    </w:p>
    <w:p w:rsidR="00414924" w:rsidRDefault="00414924" w:rsidP="00414924"/>
    <w:p w:rsidR="00414924" w:rsidRDefault="002511DF" w:rsidP="00414924">
      <w:pPr>
        <w:pStyle w:val="Paragraphedeliste"/>
        <w:numPr>
          <w:ilvl w:val="3"/>
          <w:numId w:val="28"/>
        </w:numPr>
      </w:pPr>
      <w:r>
        <w:t>G18</w:t>
      </w:r>
    </w:p>
    <w:p w:rsidR="00414924" w:rsidRDefault="00414924" w:rsidP="00414924"/>
    <w:p w:rsidR="00414924" w:rsidRDefault="00414924" w:rsidP="00414924">
      <w:r>
        <w:t>Pistolet mitrailleur autrichien</w:t>
      </w:r>
    </w:p>
    <w:p w:rsidR="00414924" w:rsidRDefault="00414924" w:rsidP="00414924"/>
    <w:p w:rsidR="005216CA" w:rsidRDefault="005216CA" w:rsidP="005216CA">
      <w:r>
        <w:t>Possésseur en version normale :</w:t>
      </w:r>
    </w:p>
    <w:p w:rsidR="005216CA" w:rsidRDefault="005216CA" w:rsidP="005216CA">
      <w:pPr>
        <w:pStyle w:val="Paragraphedeliste"/>
        <w:numPr>
          <w:ilvl w:val="0"/>
          <w:numId w:val="31"/>
        </w:numPr>
      </w:pPr>
      <w:r>
        <w:t>Renseignement</w:t>
      </w:r>
    </w:p>
    <w:p w:rsidR="005216CA" w:rsidRDefault="005216CA" w:rsidP="005216CA">
      <w:pPr>
        <w:pStyle w:val="Paragraphedeliste"/>
        <w:numPr>
          <w:ilvl w:val="0"/>
          <w:numId w:val="31"/>
        </w:numPr>
      </w:pPr>
      <w:r>
        <w:t>Armée</w:t>
      </w:r>
    </w:p>
    <w:p w:rsidR="005216CA" w:rsidRDefault="00AD26E7" w:rsidP="00AD26E7">
      <w:pPr>
        <w:pStyle w:val="Paragraphedeliste"/>
        <w:numPr>
          <w:ilvl w:val="0"/>
          <w:numId w:val="31"/>
        </w:numPr>
      </w:pPr>
      <w:r>
        <w:t>Rebelion</w:t>
      </w:r>
    </w:p>
    <w:p w:rsidR="00AD26E7" w:rsidRDefault="00AD26E7" w:rsidP="00AD26E7">
      <w:pPr>
        <w:pStyle w:val="Paragraphedeliste"/>
        <w:numPr>
          <w:ilvl w:val="0"/>
          <w:numId w:val="31"/>
        </w:numPr>
      </w:pPr>
      <w:r>
        <w:t>Police</w:t>
      </w:r>
    </w:p>
    <w:p w:rsidR="00AD26E7" w:rsidRDefault="00AD26E7" w:rsidP="005216CA"/>
    <w:p w:rsidR="005216CA" w:rsidRDefault="005216CA" w:rsidP="005216CA">
      <w:r>
        <w:t>Possésseur en version énergétique :</w:t>
      </w:r>
    </w:p>
    <w:p w:rsidR="005216CA" w:rsidRDefault="005216CA" w:rsidP="005216CA">
      <w:pPr>
        <w:pStyle w:val="Paragraphedeliste"/>
        <w:numPr>
          <w:ilvl w:val="0"/>
          <w:numId w:val="31"/>
        </w:numPr>
      </w:pPr>
      <w:r>
        <w:t>Armée</w:t>
      </w:r>
    </w:p>
    <w:p w:rsidR="005216CA" w:rsidRDefault="005216CA" w:rsidP="00414924"/>
    <w:p w:rsidR="002511DF" w:rsidRDefault="002511DF" w:rsidP="007A01E9">
      <w:pPr>
        <w:pStyle w:val="Paragraphedeliste"/>
        <w:numPr>
          <w:ilvl w:val="2"/>
          <w:numId w:val="28"/>
        </w:numPr>
      </w:pPr>
      <w:r>
        <w:t>Les révolvers</w:t>
      </w:r>
    </w:p>
    <w:p w:rsidR="00414924" w:rsidRDefault="00414924" w:rsidP="00414924"/>
    <w:p w:rsidR="00414924" w:rsidRDefault="00414924" w:rsidP="00414924">
      <w:r>
        <w:t>Armes à 6 coups ou moins demande de la dextérité à l’utilisateur mais confère de dommage important.</w:t>
      </w:r>
    </w:p>
    <w:p w:rsidR="00414924" w:rsidRDefault="00414924" w:rsidP="00414924"/>
    <w:p w:rsidR="002511DF" w:rsidRDefault="00696B94" w:rsidP="007A01E9">
      <w:pPr>
        <w:pStyle w:val="Titre4"/>
      </w:pPr>
      <w:r>
        <w:t>Les m</w:t>
      </w:r>
      <w:r w:rsidR="002511DF">
        <w:t>unitions</w:t>
      </w:r>
    </w:p>
    <w:p w:rsidR="00537AA7" w:rsidRDefault="00537AA7" w:rsidP="00537AA7"/>
    <w:p w:rsidR="00537AA7" w:rsidRDefault="00537AA7" w:rsidP="00537AA7">
      <w:r>
        <w:t>L’</w:t>
      </w:r>
      <w:r w:rsidR="006A2993">
        <w:t>ensemble</w:t>
      </w:r>
      <w:r>
        <w:t xml:space="preserve"> des </w:t>
      </w:r>
      <w:r w:rsidR="006A2993">
        <w:t>projectile</w:t>
      </w:r>
      <w:r>
        <w:t xml:space="preserve"> utilisé dans le jeu de </w:t>
      </w:r>
      <w:r w:rsidR="006A2993">
        <w:t>rôle</w:t>
      </w:r>
    </w:p>
    <w:p w:rsidR="00537AA7" w:rsidRDefault="00537AA7" w:rsidP="00537AA7"/>
    <w:p w:rsidR="002511DF" w:rsidRDefault="006A2993" w:rsidP="002511DF">
      <w:pPr>
        <w:pStyle w:val="Paragraphedeliste"/>
        <w:numPr>
          <w:ilvl w:val="2"/>
          <w:numId w:val="28"/>
        </w:numPr>
      </w:pPr>
      <w:r>
        <w:t>Munition</w:t>
      </w:r>
      <w:r w:rsidR="002511DF">
        <w:t xml:space="preserve"> énergétique</w:t>
      </w:r>
    </w:p>
    <w:p w:rsidR="00537AA7" w:rsidRDefault="00537AA7" w:rsidP="00537AA7"/>
    <w:p w:rsidR="00537AA7" w:rsidRDefault="00537AA7" w:rsidP="00537AA7">
      <w:r>
        <w:t xml:space="preserve">Les </w:t>
      </w:r>
      <w:r w:rsidR="006A2993">
        <w:t>munition</w:t>
      </w:r>
      <w:r>
        <w:t xml:space="preserve"> énergétique sont les </w:t>
      </w:r>
      <w:r w:rsidR="006A2993">
        <w:t>munition</w:t>
      </w:r>
      <w:r>
        <w:t xml:space="preserve"> utilisé par la plupart des armes </w:t>
      </w:r>
      <w:r w:rsidR="006A2993">
        <w:t>Alien</w:t>
      </w:r>
      <w:r>
        <w:t xml:space="preserve"> et une partie des armes humaine contre les </w:t>
      </w:r>
      <w:r w:rsidR="006A2993">
        <w:t>Alien</w:t>
      </w:r>
      <w:r>
        <w:t>. Tous en possède sauf :</w:t>
      </w:r>
    </w:p>
    <w:p w:rsidR="00537AA7" w:rsidRDefault="00537AA7" w:rsidP="00537AA7">
      <w:pPr>
        <w:pStyle w:val="Paragraphedeliste"/>
        <w:numPr>
          <w:ilvl w:val="0"/>
          <w:numId w:val="30"/>
        </w:numPr>
      </w:pPr>
      <w:r>
        <w:t xml:space="preserve">La </w:t>
      </w:r>
      <w:r w:rsidR="006A2993">
        <w:t>rébellion</w:t>
      </w:r>
    </w:p>
    <w:p w:rsidR="00537AA7" w:rsidRDefault="00537AA7" w:rsidP="00537AA7"/>
    <w:p w:rsidR="002511DF" w:rsidRDefault="002511DF" w:rsidP="002511DF">
      <w:pPr>
        <w:pStyle w:val="Paragraphedeliste"/>
        <w:numPr>
          <w:ilvl w:val="2"/>
          <w:numId w:val="28"/>
        </w:numPr>
      </w:pPr>
      <w:r>
        <w:t>Munition légère</w:t>
      </w:r>
    </w:p>
    <w:p w:rsidR="00537AA7" w:rsidRDefault="00537AA7" w:rsidP="00537AA7"/>
    <w:p w:rsidR="00537AA7" w:rsidRDefault="00537AA7" w:rsidP="00537AA7">
      <w:r>
        <w:t xml:space="preserve">Les </w:t>
      </w:r>
      <w:r w:rsidR="006A2993">
        <w:t>munition</w:t>
      </w:r>
      <w:r>
        <w:t xml:space="preserve"> légère regroupe toute les calibre petits et normaux d’armes de poing plus les petit d’armes d’épaule</w:t>
      </w:r>
    </w:p>
    <w:p w:rsidR="00537AA7" w:rsidRDefault="00537AA7" w:rsidP="00537AA7"/>
    <w:p w:rsidR="002511DF" w:rsidRDefault="002511DF" w:rsidP="002511DF">
      <w:pPr>
        <w:pStyle w:val="Paragraphedeliste"/>
        <w:numPr>
          <w:ilvl w:val="3"/>
          <w:numId w:val="28"/>
        </w:numPr>
      </w:pPr>
      <w:r>
        <w:t>45ACP</w:t>
      </w:r>
    </w:p>
    <w:p w:rsidR="00537AA7" w:rsidRDefault="00537AA7" w:rsidP="00414924"/>
    <w:p w:rsidR="00414924" w:rsidRDefault="00414924" w:rsidP="00414924">
      <w:r>
        <w:t>Aussi connu sous le nom de 9mm parabellum</w:t>
      </w:r>
    </w:p>
    <w:p w:rsidR="00414924" w:rsidRDefault="00414924" w:rsidP="00414924"/>
    <w:p w:rsidR="00537AA7" w:rsidRDefault="00537AA7" w:rsidP="002511DF">
      <w:pPr>
        <w:pStyle w:val="Paragraphedeliste"/>
        <w:numPr>
          <w:ilvl w:val="3"/>
          <w:numId w:val="28"/>
        </w:numPr>
      </w:pPr>
      <w:r>
        <w:t>5,7 mm</w:t>
      </w:r>
    </w:p>
    <w:p w:rsidR="00414924" w:rsidRDefault="00414924" w:rsidP="00414924"/>
    <w:p w:rsidR="00414924" w:rsidRDefault="00414924" w:rsidP="00414924">
      <w:r>
        <w:t>Calibre réservé au Five-seveN et P90</w:t>
      </w:r>
    </w:p>
    <w:p w:rsidR="00537AA7" w:rsidRDefault="00537AA7" w:rsidP="00537AA7"/>
    <w:p w:rsidR="002511DF" w:rsidRDefault="002511DF" w:rsidP="002511DF">
      <w:pPr>
        <w:pStyle w:val="Paragraphedeliste"/>
        <w:numPr>
          <w:ilvl w:val="2"/>
          <w:numId w:val="28"/>
        </w:numPr>
      </w:pPr>
      <w:r>
        <w:t>Munition moyenne</w:t>
      </w:r>
    </w:p>
    <w:p w:rsidR="00414924" w:rsidRDefault="00414924" w:rsidP="00414924"/>
    <w:p w:rsidR="00414924" w:rsidRDefault="00414924" w:rsidP="00414924">
      <w:r>
        <w:t>Comprend les muniton loude d’arme de poing et moyenne d’arme d’épaule.</w:t>
      </w:r>
    </w:p>
    <w:p w:rsidR="00414924" w:rsidRDefault="00414924" w:rsidP="00414924"/>
    <w:p w:rsidR="002511DF" w:rsidRDefault="002511DF" w:rsidP="002511DF">
      <w:pPr>
        <w:pStyle w:val="Paragraphedeliste"/>
        <w:numPr>
          <w:ilvl w:val="3"/>
          <w:numId w:val="28"/>
        </w:numPr>
      </w:pPr>
      <w:r>
        <w:t xml:space="preserve">50. </w:t>
      </w:r>
      <w:r w:rsidR="00316474">
        <w:t>[</w:t>
      </w:r>
      <w:r>
        <w:t>AE</w:t>
      </w:r>
      <w:r w:rsidR="00316474">
        <w:t>]</w:t>
      </w:r>
    </w:p>
    <w:p w:rsidR="00414924" w:rsidRDefault="00414924" w:rsidP="00414924"/>
    <w:p w:rsidR="00414924" w:rsidRDefault="00414924" w:rsidP="00414924">
      <w:r>
        <w:t>Calibre du desert eagle un des rare calibre qui arrache plus qu’il transperce.</w:t>
      </w:r>
    </w:p>
    <w:p w:rsidR="00414924" w:rsidRDefault="00414924" w:rsidP="00414924"/>
    <w:p w:rsidR="002511DF" w:rsidRDefault="002511DF" w:rsidP="002511DF">
      <w:pPr>
        <w:pStyle w:val="Paragraphedeliste"/>
        <w:numPr>
          <w:ilvl w:val="3"/>
          <w:numId w:val="28"/>
        </w:numPr>
      </w:pPr>
      <w:r>
        <w:t xml:space="preserve">88. </w:t>
      </w:r>
      <w:r w:rsidR="00316474">
        <w:t>[</w:t>
      </w:r>
      <w:r>
        <w:t>AE</w:t>
      </w:r>
      <w:r w:rsidR="00316474">
        <w:t>]</w:t>
      </w:r>
    </w:p>
    <w:p w:rsidR="00414924" w:rsidRDefault="00414924" w:rsidP="00414924">
      <w:pPr>
        <w:pStyle w:val="Z3"/>
        <w:numPr>
          <w:ilvl w:val="0"/>
          <w:numId w:val="0"/>
        </w:numPr>
      </w:pPr>
    </w:p>
    <w:p w:rsidR="00414924" w:rsidRDefault="00414924" w:rsidP="00414924">
      <w:pPr>
        <w:pStyle w:val="Z3"/>
        <w:numPr>
          <w:ilvl w:val="0"/>
          <w:numId w:val="0"/>
        </w:numPr>
      </w:pPr>
      <w:r>
        <w:t>Balle de 22,352 mm avec une force supérieur au 50. AE mais avec le même mode de fonctionnement.</w:t>
      </w:r>
    </w:p>
    <w:p w:rsidR="00414924" w:rsidRDefault="00414924" w:rsidP="00414924">
      <w:pPr>
        <w:pStyle w:val="Z3"/>
        <w:numPr>
          <w:ilvl w:val="0"/>
          <w:numId w:val="0"/>
        </w:numPr>
      </w:pPr>
    </w:p>
    <w:p w:rsidR="00414924" w:rsidRDefault="00414924" w:rsidP="00414924">
      <w:pPr>
        <w:pStyle w:val="Z3"/>
        <w:numPr>
          <w:ilvl w:val="0"/>
          <w:numId w:val="0"/>
        </w:numPr>
      </w:pPr>
      <w:r>
        <w:t xml:space="preserve">Note au </w:t>
      </w:r>
      <w:r w:rsidR="00451671">
        <w:t xml:space="preserve">lecteur </w:t>
      </w:r>
      <w:r>
        <w:t>n’</w:t>
      </w:r>
      <w:r w:rsidR="00451671">
        <w:t>éxiste pas réellement</w:t>
      </w:r>
    </w:p>
    <w:p w:rsidR="00414924" w:rsidRDefault="00414924" w:rsidP="00414924">
      <w:pPr>
        <w:pStyle w:val="Z3"/>
        <w:numPr>
          <w:ilvl w:val="0"/>
          <w:numId w:val="0"/>
        </w:numPr>
      </w:pPr>
    </w:p>
    <w:p w:rsidR="002511DF" w:rsidRDefault="002511DF" w:rsidP="002511DF">
      <w:pPr>
        <w:pStyle w:val="Paragraphedeliste"/>
        <w:numPr>
          <w:ilvl w:val="3"/>
          <w:numId w:val="28"/>
        </w:numPr>
      </w:pPr>
      <w:r>
        <w:t>308. Cheyenne</w:t>
      </w:r>
    </w:p>
    <w:p w:rsidR="00451671" w:rsidRDefault="00451671" w:rsidP="00451671"/>
    <w:p w:rsidR="002511DF" w:rsidRDefault="00451671" w:rsidP="00451671">
      <w:r>
        <w:t>Cartouche de fusil de précision réputé pour les tirs réussi à plus de 3500 m.</w:t>
      </w:r>
    </w:p>
    <w:p w:rsidR="00451671" w:rsidRDefault="00451671" w:rsidP="00451671"/>
    <w:p w:rsidR="002511DF" w:rsidRDefault="00BB019B" w:rsidP="002511DF">
      <w:pPr>
        <w:pStyle w:val="Paragraphedeliste"/>
        <w:numPr>
          <w:ilvl w:val="2"/>
          <w:numId w:val="28"/>
        </w:numPr>
      </w:pPr>
      <w:r>
        <w:t>Munition</w:t>
      </w:r>
      <w:r w:rsidR="002511DF">
        <w:t xml:space="preserve"> lourde</w:t>
      </w:r>
    </w:p>
    <w:p w:rsidR="00451671" w:rsidRDefault="00451671" w:rsidP="00451671"/>
    <w:p w:rsidR="00451671" w:rsidRDefault="00451671" w:rsidP="00451671">
      <w:r>
        <w:t>Toute les munition d’armes à feu trops grosse pour être avant</w:t>
      </w:r>
    </w:p>
    <w:p w:rsidR="00451671" w:rsidRDefault="00451671" w:rsidP="00451671"/>
    <w:p w:rsidR="002511DF" w:rsidRDefault="002511DF" w:rsidP="002511DF">
      <w:pPr>
        <w:pStyle w:val="Paragraphedeliste"/>
        <w:numPr>
          <w:ilvl w:val="3"/>
          <w:numId w:val="28"/>
        </w:numPr>
      </w:pPr>
      <w:r>
        <w:t>50. BMG</w:t>
      </w:r>
    </w:p>
    <w:p w:rsidR="00451671" w:rsidRDefault="00451671" w:rsidP="00451671"/>
    <w:p w:rsidR="00451671" w:rsidRDefault="00451671" w:rsidP="00451671">
      <w:r>
        <w:t>Balle ayant deux usage : 1</w:t>
      </w:r>
      <w:r w:rsidRPr="00451671">
        <w:rPr>
          <w:vertAlign w:val="superscript"/>
        </w:rPr>
        <w:t>er</w:t>
      </w:r>
      <w:r>
        <w:t xml:space="preserve"> être utilisé par les mitrailleuse lourde, 2</w:t>
      </w:r>
      <w:r w:rsidRPr="00451671">
        <w:rPr>
          <w:vertAlign w:val="superscript"/>
        </w:rPr>
        <w:t>nd</w:t>
      </w:r>
      <w:r>
        <w:t xml:space="preserve"> être utilisé par les fusils de précision.</w:t>
      </w:r>
    </w:p>
    <w:p w:rsidR="00451671" w:rsidRDefault="00451671" w:rsidP="00451671"/>
    <w:p w:rsidR="002511DF" w:rsidRDefault="002511DF" w:rsidP="002511DF">
      <w:pPr>
        <w:pStyle w:val="Paragraphedeliste"/>
        <w:numPr>
          <w:ilvl w:val="3"/>
          <w:numId w:val="28"/>
        </w:numPr>
      </w:pPr>
      <w:r>
        <w:t>88. BB</w:t>
      </w:r>
    </w:p>
    <w:p w:rsidR="00451671" w:rsidRDefault="00451671" w:rsidP="00451671">
      <w:pPr>
        <w:pStyle w:val="Z3"/>
        <w:numPr>
          <w:ilvl w:val="0"/>
          <w:numId w:val="0"/>
        </w:numPr>
      </w:pPr>
    </w:p>
    <w:p w:rsidR="00451671" w:rsidRDefault="00451671" w:rsidP="00451671">
      <w:pPr>
        <w:pStyle w:val="Z3"/>
        <w:numPr>
          <w:ilvl w:val="0"/>
          <w:numId w:val="0"/>
        </w:numPr>
      </w:pPr>
      <w:r>
        <w:t>Balle d’une puissance phénomenal souvant jugée trop imposante pour être utile réellemnt</w:t>
      </w:r>
    </w:p>
    <w:p w:rsidR="00451671" w:rsidRDefault="00451671" w:rsidP="00451671">
      <w:pPr>
        <w:pStyle w:val="Z3"/>
        <w:numPr>
          <w:ilvl w:val="0"/>
          <w:numId w:val="0"/>
        </w:numPr>
      </w:pPr>
    </w:p>
    <w:p w:rsidR="00451671" w:rsidRDefault="00451671" w:rsidP="00451671">
      <w:pPr>
        <w:pStyle w:val="Z3"/>
        <w:numPr>
          <w:ilvl w:val="0"/>
          <w:numId w:val="0"/>
        </w:numPr>
      </w:pPr>
      <w:r>
        <w:t>Note au lecteur : n’éxiste pas dans la réalité</w:t>
      </w:r>
    </w:p>
    <w:p w:rsidR="00451671" w:rsidRDefault="00451671" w:rsidP="00451671">
      <w:pPr>
        <w:pStyle w:val="Z3"/>
        <w:numPr>
          <w:ilvl w:val="0"/>
          <w:numId w:val="0"/>
        </w:numPr>
      </w:pPr>
    </w:p>
    <w:p w:rsidR="002511DF" w:rsidRDefault="002511DF" w:rsidP="002511DF">
      <w:pPr>
        <w:pStyle w:val="Paragraphedeliste"/>
        <w:numPr>
          <w:ilvl w:val="3"/>
          <w:numId w:val="28"/>
        </w:numPr>
      </w:pPr>
    </w:p>
    <w:p w:rsidR="002511DF" w:rsidRDefault="00BB019B" w:rsidP="002511DF">
      <w:pPr>
        <w:pStyle w:val="Paragraphedeliste"/>
        <w:numPr>
          <w:ilvl w:val="2"/>
          <w:numId w:val="28"/>
        </w:numPr>
      </w:pPr>
      <w:r>
        <w:t>Munition</w:t>
      </w:r>
      <w:r w:rsidR="002511DF">
        <w:t xml:space="preserve"> spéciale</w:t>
      </w:r>
    </w:p>
    <w:p w:rsidR="00451671" w:rsidRDefault="00451671" w:rsidP="00451671"/>
    <w:p w:rsidR="00451671" w:rsidRDefault="00451671" w:rsidP="00451671">
      <w:r>
        <w:t>Toute les munition possèdant des capacité spéciales.</w:t>
      </w:r>
    </w:p>
    <w:p w:rsidR="00451671" w:rsidRDefault="00451671" w:rsidP="00451671"/>
    <w:p w:rsidR="002511DF" w:rsidRDefault="002511DF" w:rsidP="002511DF">
      <w:pPr>
        <w:pStyle w:val="Paragraphedeliste"/>
        <w:numPr>
          <w:ilvl w:val="3"/>
          <w:numId w:val="28"/>
        </w:numPr>
      </w:pPr>
      <w:r>
        <w:t xml:space="preserve">88. BB </w:t>
      </w:r>
      <w:r w:rsidR="00316474">
        <w:t>[</w:t>
      </w:r>
      <w:r>
        <w:t>AM</w:t>
      </w:r>
      <w:r w:rsidR="00316474">
        <w:t>]</w:t>
      </w:r>
    </w:p>
    <w:p w:rsidR="00537AA7" w:rsidRDefault="00537AA7" w:rsidP="00537AA7"/>
    <w:p w:rsidR="00537AA7" w:rsidRDefault="00537AA7" w:rsidP="00537AA7">
      <w:r>
        <w:t xml:space="preserve">Le 88. BB AM est une des </w:t>
      </w:r>
      <w:r w:rsidR="00BB019B">
        <w:t>munition</w:t>
      </w:r>
      <w:r>
        <w:t xml:space="preserve"> d’armes personnel les plus puissant sa capacité de </w:t>
      </w:r>
      <w:r w:rsidR="00BB019B">
        <w:t>suppression</w:t>
      </w:r>
      <w:r>
        <w:t xml:space="preserve"> estimé à 25m</w:t>
      </w:r>
      <w:r>
        <w:rPr>
          <w:vertAlign w:val="superscript"/>
        </w:rPr>
        <w:t>3</w:t>
      </w:r>
      <w:r>
        <w:t xml:space="preserve"> il peut faire </w:t>
      </w:r>
      <w:r w:rsidR="00BB019B">
        <w:t>disparaître</w:t>
      </w:r>
      <w:r>
        <w:t xml:space="preserve"> la plus part des </w:t>
      </w:r>
      <w:r w:rsidR="00BB019B">
        <w:t>véhicule</w:t>
      </w:r>
      <w:r>
        <w:t xml:space="preserve"> humain et certain petits avion et hélicoptère en 1 tir, son seul défaut est que l’air est considéré comme un isolant et peut arrêter la réaction en chaînes.</w:t>
      </w:r>
    </w:p>
    <w:p w:rsidR="00537AA7" w:rsidRDefault="00537AA7" w:rsidP="00537AA7"/>
    <w:p w:rsidR="00537AA7" w:rsidRDefault="004E37B1" w:rsidP="00537AA7">
      <w:r>
        <w:t xml:space="preserve">Seul l’armée humaine et les </w:t>
      </w:r>
      <w:r w:rsidR="00BB019B">
        <w:t>renseignent</w:t>
      </w:r>
      <w:r>
        <w:t xml:space="preserve"> on accès à ces projectiles.</w:t>
      </w:r>
    </w:p>
    <w:p w:rsidR="00537AA7" w:rsidRDefault="00537AA7" w:rsidP="00537AA7"/>
    <w:p w:rsidR="00451671" w:rsidRDefault="00451671" w:rsidP="00537AA7">
      <w:r>
        <w:t>Note au lecteur : n’éxiste pas dans la réalité</w:t>
      </w:r>
    </w:p>
    <w:p w:rsidR="00451671" w:rsidRPr="00537AA7" w:rsidRDefault="00451671" w:rsidP="00537AA7"/>
    <w:p w:rsidR="002511DF" w:rsidRDefault="00537AA7" w:rsidP="00537AA7">
      <w:pPr>
        <w:pStyle w:val="Paragraphedeliste"/>
        <w:numPr>
          <w:ilvl w:val="2"/>
          <w:numId w:val="28"/>
        </w:numPr>
      </w:pPr>
      <w:r>
        <w:t>Les obus</w:t>
      </w:r>
    </w:p>
    <w:p w:rsidR="003670FA" w:rsidRDefault="003670FA" w:rsidP="003670FA"/>
    <w:p w:rsidR="003670FA" w:rsidRDefault="003670FA" w:rsidP="003670FA">
      <w:r>
        <w:t>Projectil de tank</w:t>
      </w:r>
    </w:p>
    <w:p w:rsidR="003670FA" w:rsidRDefault="003670FA" w:rsidP="003670FA"/>
    <w:p w:rsidR="00537AA7" w:rsidRDefault="00537AA7" w:rsidP="00537AA7">
      <w:pPr>
        <w:pStyle w:val="Paragraphedeliste"/>
        <w:numPr>
          <w:ilvl w:val="2"/>
          <w:numId w:val="28"/>
        </w:numPr>
      </w:pPr>
      <w:r>
        <w:t xml:space="preserve">Les projectiles sans </w:t>
      </w:r>
      <w:r w:rsidR="00BB019B">
        <w:t>percutions</w:t>
      </w:r>
    </w:p>
    <w:p w:rsidR="003670FA" w:rsidRDefault="003670FA" w:rsidP="003670FA"/>
    <w:p w:rsidR="003670FA" w:rsidRDefault="003670FA" w:rsidP="003670FA">
      <w:r>
        <w:t>Tout le</w:t>
      </w:r>
      <w:r w:rsidR="00696B94">
        <w:t>s</w:t>
      </w:r>
      <w:r>
        <w:t xml:space="preserve"> projectil</w:t>
      </w:r>
      <w:r w:rsidR="00696B94">
        <w:t>es</w:t>
      </w:r>
      <w:r>
        <w:t xml:space="preserve"> que l’on a pas pu faire rentré dans les section précédente</w:t>
      </w:r>
    </w:p>
    <w:p w:rsidR="003670FA" w:rsidRDefault="003670FA" w:rsidP="003670FA"/>
    <w:p w:rsidR="00696B94" w:rsidRDefault="00696B94" w:rsidP="00696B94">
      <w:pPr>
        <w:pStyle w:val="Titre4"/>
      </w:pPr>
      <w:r>
        <w:t>Les explosifs</w:t>
      </w:r>
    </w:p>
    <w:p w:rsidR="00696B94" w:rsidRDefault="00696B94" w:rsidP="003670FA"/>
    <w:p w:rsidR="00696B94" w:rsidRDefault="00696B94" w:rsidP="003670FA">
      <w:r>
        <w:t>Tout ce qui fait boom ou presque</w:t>
      </w:r>
    </w:p>
    <w:p w:rsidR="00696B94" w:rsidRDefault="00696B94" w:rsidP="003670FA"/>
    <w:p w:rsidR="00696B94" w:rsidRDefault="00696B94" w:rsidP="00696B94">
      <w:pPr>
        <w:pStyle w:val="Z3"/>
      </w:pPr>
      <w:r>
        <w:t>Les g</w:t>
      </w:r>
      <w:r w:rsidR="00B01B1E">
        <w:t>r</w:t>
      </w:r>
      <w:r>
        <w:t>enades</w:t>
      </w:r>
    </w:p>
    <w:p w:rsidR="00B01B1E" w:rsidRDefault="00B01B1E" w:rsidP="00B01B1E">
      <w:pPr>
        <w:pStyle w:val="Z3"/>
        <w:numPr>
          <w:ilvl w:val="3"/>
          <w:numId w:val="28"/>
        </w:numPr>
      </w:pPr>
      <w:r>
        <w:t>Gren</w:t>
      </w:r>
      <w:r w:rsidR="00765EBD">
        <w:t>ade offensive</w:t>
      </w:r>
    </w:p>
    <w:p w:rsidR="00765EBD" w:rsidRDefault="00765EBD" w:rsidP="00B01B1E">
      <w:pPr>
        <w:pStyle w:val="Z3"/>
        <w:numPr>
          <w:ilvl w:val="3"/>
          <w:numId w:val="28"/>
        </w:numPr>
      </w:pPr>
      <w:r>
        <w:t>Grenade défensive</w:t>
      </w:r>
    </w:p>
    <w:p w:rsidR="00765EBD" w:rsidRDefault="00765EBD" w:rsidP="00765EBD">
      <w:pPr>
        <w:pStyle w:val="Z3"/>
        <w:numPr>
          <w:ilvl w:val="4"/>
          <w:numId w:val="28"/>
        </w:numPr>
      </w:pPr>
      <w:r>
        <w:t>Flashbang</w:t>
      </w:r>
    </w:p>
    <w:p w:rsidR="00765EBD" w:rsidRDefault="00765EBD" w:rsidP="00765EBD">
      <w:pPr>
        <w:pStyle w:val="Z3"/>
        <w:numPr>
          <w:ilvl w:val="4"/>
          <w:numId w:val="28"/>
        </w:numPr>
      </w:pPr>
      <w:r>
        <w:t>Grenade de déincercération.</w:t>
      </w:r>
    </w:p>
    <w:p w:rsidR="00696B94" w:rsidRDefault="00696B94" w:rsidP="00696B94">
      <w:pPr>
        <w:pStyle w:val="Z3"/>
      </w:pPr>
      <w:r>
        <w:t>Les charge de destruction</w:t>
      </w:r>
    </w:p>
    <w:p w:rsidR="00696B94" w:rsidRDefault="00696B94" w:rsidP="00696B94">
      <w:pPr>
        <w:pStyle w:val="Z3"/>
      </w:pPr>
      <w:r>
        <w:t>Les charge de précision</w:t>
      </w:r>
    </w:p>
    <w:p w:rsidR="00696B94" w:rsidRDefault="00696B94" w:rsidP="00696B94">
      <w:pPr>
        <w:pStyle w:val="Z3"/>
        <w:numPr>
          <w:ilvl w:val="3"/>
          <w:numId w:val="28"/>
        </w:numPr>
      </w:pPr>
      <w:r>
        <w:t>C4</w:t>
      </w:r>
    </w:p>
    <w:p w:rsidR="00696B94" w:rsidRDefault="00696B94" w:rsidP="00696B94">
      <w:pPr>
        <w:pStyle w:val="Z3"/>
      </w:pPr>
      <w:r>
        <w:t>Les mines</w:t>
      </w:r>
    </w:p>
    <w:p w:rsidR="00696B94" w:rsidRDefault="00696B94" w:rsidP="00696B94">
      <w:pPr>
        <w:pStyle w:val="Z3"/>
        <w:numPr>
          <w:ilvl w:val="3"/>
          <w:numId w:val="28"/>
        </w:numPr>
      </w:pPr>
      <w:r>
        <w:t>Claymore</w:t>
      </w:r>
    </w:p>
    <w:p w:rsidR="00696B94" w:rsidRDefault="00696B94" w:rsidP="003670FA"/>
    <w:p w:rsidR="002511DF" w:rsidRDefault="002511DF" w:rsidP="002D17D6">
      <w:pPr>
        <w:pStyle w:val="Titre3"/>
      </w:pPr>
      <w:r>
        <w:t>Les personnages</w:t>
      </w:r>
    </w:p>
    <w:p w:rsidR="002F6A1D" w:rsidRDefault="002F6A1D" w:rsidP="002F6A1D">
      <w:pPr>
        <w:rPr>
          <w:lang w:eastAsia="en-US"/>
        </w:rPr>
      </w:pPr>
    </w:p>
    <w:p w:rsidR="002F6A1D" w:rsidRDefault="002F6A1D" w:rsidP="002F6A1D">
      <w:pPr>
        <w:rPr>
          <w:lang w:eastAsia="en-US"/>
        </w:rPr>
      </w:pPr>
      <w:r>
        <w:rPr>
          <w:lang w:eastAsia="en-US"/>
        </w:rPr>
        <w:t>Toute les personne que l’on verra apparâitre dans le jeu</w:t>
      </w:r>
    </w:p>
    <w:p w:rsidR="002F6A1D" w:rsidRPr="002F6A1D" w:rsidRDefault="002F6A1D" w:rsidP="002F6A1D">
      <w:pPr>
        <w:rPr>
          <w:lang w:eastAsia="en-US"/>
        </w:rPr>
      </w:pPr>
    </w:p>
    <w:p w:rsidR="002511DF" w:rsidRDefault="002511DF" w:rsidP="002D17D6">
      <w:pPr>
        <w:pStyle w:val="Titre4"/>
      </w:pPr>
      <w:r>
        <w:t>Humain</w:t>
      </w:r>
    </w:p>
    <w:p w:rsidR="00BB019B" w:rsidRDefault="00BB019B" w:rsidP="00BB019B"/>
    <w:p w:rsidR="00BB019B" w:rsidRDefault="00BB019B" w:rsidP="00BB019B">
      <w:r>
        <w:t>Les différent groupe humain par opposition au groupe Alien</w:t>
      </w:r>
    </w:p>
    <w:p w:rsidR="00BB019B" w:rsidRDefault="00BB019B" w:rsidP="00BB019B"/>
    <w:p w:rsidR="002511DF" w:rsidRDefault="00BB019B" w:rsidP="002511DF">
      <w:pPr>
        <w:pStyle w:val="Paragraphedeliste"/>
        <w:numPr>
          <w:ilvl w:val="2"/>
          <w:numId w:val="28"/>
        </w:numPr>
      </w:pPr>
      <w:r>
        <w:t>Armée</w:t>
      </w:r>
    </w:p>
    <w:p w:rsidR="00BB019B" w:rsidRDefault="00BB019B" w:rsidP="00BB019B"/>
    <w:p w:rsidR="00BB019B" w:rsidRDefault="00BB019B" w:rsidP="00BB019B">
      <w:r>
        <w:t>L’armée humaine représente quasiment toute les force armées de la planéte</w:t>
      </w:r>
    </w:p>
    <w:p w:rsidR="00BB019B" w:rsidRDefault="00BB019B" w:rsidP="00BB019B"/>
    <w:p w:rsidR="002511DF" w:rsidRDefault="002511DF" w:rsidP="002511DF">
      <w:pPr>
        <w:pStyle w:val="Paragraphedeliste"/>
        <w:numPr>
          <w:ilvl w:val="2"/>
          <w:numId w:val="28"/>
        </w:numPr>
      </w:pPr>
      <w:r>
        <w:t>Renseignement</w:t>
      </w:r>
    </w:p>
    <w:p w:rsidR="00BB019B" w:rsidRDefault="00BB019B" w:rsidP="00BB019B"/>
    <w:p w:rsidR="00BB019B" w:rsidRDefault="00BB019B" w:rsidP="00BB019B">
      <w:r>
        <w:t>Les renseignement est une agence internationnale qui est généralement dans des rivalité avec l’armée du moins pour les hauts dignitaire</w:t>
      </w:r>
    </w:p>
    <w:p w:rsidR="00BB019B" w:rsidRDefault="00BB019B" w:rsidP="00BB019B"/>
    <w:p w:rsidR="00BB019B" w:rsidRDefault="00BB019B" w:rsidP="00BB019B">
      <w:r>
        <w:t>Wildfire et Drift en font parti</w:t>
      </w:r>
    </w:p>
    <w:p w:rsidR="00BB019B" w:rsidRDefault="00BB019B" w:rsidP="00BB019B"/>
    <w:p w:rsidR="002511DF" w:rsidRDefault="00BB019B" w:rsidP="002511DF">
      <w:pPr>
        <w:pStyle w:val="Paragraphedeliste"/>
        <w:numPr>
          <w:ilvl w:val="2"/>
          <w:numId w:val="28"/>
        </w:numPr>
      </w:pPr>
      <w:r>
        <w:t>Rébellion</w:t>
      </w:r>
    </w:p>
    <w:p w:rsidR="003670FA" w:rsidRDefault="003670FA" w:rsidP="003670FA"/>
    <w:p w:rsidR="003670FA" w:rsidRDefault="003670FA" w:rsidP="003670FA">
      <w:r>
        <w:t>Groupe de personne cherchant l’indépendance.</w:t>
      </w:r>
    </w:p>
    <w:p w:rsidR="003670FA" w:rsidRDefault="003670FA" w:rsidP="003670FA"/>
    <w:p w:rsidR="00AD26E7" w:rsidRDefault="00AD26E7" w:rsidP="00AD26E7">
      <w:pPr>
        <w:pStyle w:val="Z3"/>
      </w:pPr>
      <w:r>
        <w:t>Police</w:t>
      </w:r>
    </w:p>
    <w:p w:rsidR="00AD26E7" w:rsidRDefault="00AD26E7" w:rsidP="00AD26E7">
      <w:pPr>
        <w:pStyle w:val="Z3"/>
        <w:numPr>
          <w:ilvl w:val="0"/>
          <w:numId w:val="0"/>
        </w:numPr>
      </w:pPr>
    </w:p>
    <w:p w:rsidR="00AD26E7" w:rsidRDefault="00AD26E7" w:rsidP="00AD26E7">
      <w:pPr>
        <w:pStyle w:val="Z3"/>
        <w:numPr>
          <w:ilvl w:val="0"/>
          <w:numId w:val="0"/>
        </w:numPr>
      </w:pPr>
      <w:r>
        <w:t>Groupe marginal assurant l’ordre civil sur terre. Cette dénomination s’étend de la police rurale au GIGN</w:t>
      </w:r>
    </w:p>
    <w:p w:rsidR="00AD26E7" w:rsidRDefault="00AD26E7" w:rsidP="00AD26E7">
      <w:pPr>
        <w:pStyle w:val="Z3"/>
        <w:numPr>
          <w:ilvl w:val="0"/>
          <w:numId w:val="0"/>
        </w:numPr>
      </w:pPr>
    </w:p>
    <w:p w:rsidR="00AD26E7" w:rsidRDefault="0008488F" w:rsidP="00AD26E7">
      <w:pPr>
        <w:pStyle w:val="Z3"/>
        <w:rPr>
          <w:ins w:id="60" w:author="moi" w:date="2017-10-13T08:53:00Z"/>
        </w:rPr>
      </w:pPr>
      <w:ins w:id="61" w:author="moi" w:date="2017-10-13T08:52:00Z">
        <w:r>
          <w:t>Suprémaciste</w:t>
        </w:r>
      </w:ins>
    </w:p>
    <w:p w:rsidR="0008488F" w:rsidRDefault="0008488F">
      <w:pPr>
        <w:pStyle w:val="Z3"/>
        <w:numPr>
          <w:ilvl w:val="0"/>
          <w:numId w:val="0"/>
        </w:numPr>
        <w:rPr>
          <w:ins w:id="62" w:author="moi" w:date="2017-10-13T08:53:00Z"/>
        </w:rPr>
        <w:pPrChange w:id="63" w:author="moi" w:date="2017-10-13T08:53:00Z">
          <w:pPr>
            <w:pStyle w:val="Z3"/>
          </w:pPr>
        </w:pPrChange>
      </w:pPr>
    </w:p>
    <w:p w:rsidR="0008488F" w:rsidRDefault="0008488F">
      <w:pPr>
        <w:pStyle w:val="Z3"/>
        <w:numPr>
          <w:ilvl w:val="0"/>
          <w:numId w:val="0"/>
        </w:numPr>
        <w:rPr>
          <w:ins w:id="64" w:author="moi" w:date="2017-10-13T08:53:00Z"/>
        </w:rPr>
        <w:pPrChange w:id="65" w:author="moi" w:date="2017-10-13T08:53:00Z">
          <w:pPr>
            <w:pStyle w:val="Z3"/>
          </w:pPr>
        </w:pPrChange>
      </w:pPr>
      <w:ins w:id="66" w:author="moi" w:date="2017-10-13T08:53:00Z">
        <w:r>
          <w:t>Groupe pensant que l’homme et plus particulièrment l’homme blanc est supérieurs au reste y compris au alien</w:t>
        </w:r>
      </w:ins>
    </w:p>
    <w:p w:rsidR="0008488F" w:rsidRDefault="0008488F">
      <w:pPr>
        <w:pStyle w:val="Z3"/>
        <w:numPr>
          <w:ilvl w:val="0"/>
          <w:numId w:val="0"/>
        </w:numPr>
        <w:rPr>
          <w:ins w:id="67" w:author="moi" w:date="2017-10-13T08:52:00Z"/>
        </w:rPr>
        <w:pPrChange w:id="68" w:author="moi" w:date="2017-10-13T08:53:00Z">
          <w:pPr>
            <w:pStyle w:val="Z3"/>
          </w:pPr>
        </w:pPrChange>
      </w:pPr>
    </w:p>
    <w:p w:rsidR="0008488F" w:rsidRDefault="0008488F" w:rsidP="00AD26E7">
      <w:pPr>
        <w:pStyle w:val="Z3"/>
      </w:pPr>
      <w:ins w:id="69" w:author="moi" w:date="2017-10-13T08:53:00Z">
        <w:r>
          <w:t>Galaxiste</w:t>
        </w:r>
      </w:ins>
    </w:p>
    <w:p w:rsidR="00AD26E7" w:rsidRDefault="00AD26E7" w:rsidP="003670FA">
      <w:pPr>
        <w:rPr>
          <w:ins w:id="70" w:author="moi" w:date="2017-10-13T08:54:00Z"/>
        </w:rPr>
      </w:pPr>
    </w:p>
    <w:p w:rsidR="0008488F" w:rsidRDefault="0008488F" w:rsidP="003670FA">
      <w:pPr>
        <w:rPr>
          <w:ins w:id="71" w:author="moi" w:date="2017-10-13T08:54:00Z"/>
        </w:rPr>
      </w:pPr>
      <w:ins w:id="72" w:author="moi" w:date="2017-10-13T08:54:00Z">
        <w:r>
          <w:t>Groupe peace and love.</w:t>
        </w:r>
      </w:ins>
    </w:p>
    <w:p w:rsidR="0008488F" w:rsidRDefault="0008488F" w:rsidP="003670FA"/>
    <w:p w:rsidR="002511DF" w:rsidRDefault="002511DF" w:rsidP="007A01E9">
      <w:pPr>
        <w:pStyle w:val="Z2"/>
      </w:pPr>
      <w:r>
        <w:t>Alien</w:t>
      </w:r>
    </w:p>
    <w:p w:rsidR="00451671" w:rsidRDefault="00451671" w:rsidP="00451671">
      <w:pPr>
        <w:pStyle w:val="Z3"/>
        <w:numPr>
          <w:ilvl w:val="0"/>
          <w:numId w:val="0"/>
        </w:numPr>
      </w:pPr>
    </w:p>
    <w:p w:rsidR="00451671" w:rsidRDefault="00451671" w:rsidP="00451671">
      <w:pPr>
        <w:pStyle w:val="Z3"/>
        <w:numPr>
          <w:ilvl w:val="0"/>
          <w:numId w:val="0"/>
        </w:numPr>
      </w:pPr>
      <w:r>
        <w:t>Race extratrestre dont nous ignorions l’existance jusqu’à récement</w:t>
      </w:r>
    </w:p>
    <w:p w:rsidR="00451671" w:rsidRDefault="00451671" w:rsidP="00451671">
      <w:pPr>
        <w:pStyle w:val="Z3"/>
        <w:numPr>
          <w:ilvl w:val="0"/>
          <w:numId w:val="0"/>
        </w:numPr>
      </w:pPr>
    </w:p>
    <w:p w:rsidR="002511DF" w:rsidRDefault="002511DF" w:rsidP="002511DF">
      <w:pPr>
        <w:pStyle w:val="Paragraphedeliste"/>
        <w:numPr>
          <w:ilvl w:val="2"/>
          <w:numId w:val="28"/>
        </w:numPr>
      </w:pPr>
      <w:r>
        <w:t>Armée</w:t>
      </w:r>
    </w:p>
    <w:p w:rsidR="00451671" w:rsidRDefault="00451671" w:rsidP="00451671"/>
    <w:p w:rsidR="00451671" w:rsidRDefault="00451671" w:rsidP="00451671">
      <w:r>
        <w:t>Armée Alien principale opposant.</w:t>
      </w:r>
    </w:p>
    <w:p w:rsidR="00451671" w:rsidRDefault="00451671" w:rsidP="00451671"/>
    <w:p w:rsidR="002511DF" w:rsidRDefault="002511DF" w:rsidP="007A01E9">
      <w:pPr>
        <w:pStyle w:val="Z2"/>
      </w:pPr>
      <w:r>
        <w:t>Joueur</w:t>
      </w:r>
    </w:p>
    <w:p w:rsidR="003670FA" w:rsidRDefault="003670FA" w:rsidP="003670FA">
      <w:pPr>
        <w:pStyle w:val="Z3"/>
        <w:numPr>
          <w:ilvl w:val="0"/>
          <w:numId w:val="0"/>
        </w:numPr>
      </w:pPr>
    </w:p>
    <w:p w:rsidR="003670FA" w:rsidRDefault="003670FA" w:rsidP="003670FA">
      <w:pPr>
        <w:pStyle w:val="Z3"/>
        <w:numPr>
          <w:ilvl w:val="0"/>
          <w:numId w:val="0"/>
        </w:numPr>
      </w:pPr>
      <w:r>
        <w:t>Le PJ … et oui on pensse quand même à eux</w:t>
      </w:r>
    </w:p>
    <w:p w:rsidR="003670FA" w:rsidRDefault="003670FA" w:rsidP="003670FA">
      <w:pPr>
        <w:pStyle w:val="Z3"/>
        <w:numPr>
          <w:ilvl w:val="0"/>
          <w:numId w:val="0"/>
        </w:numPr>
      </w:pPr>
    </w:p>
    <w:p w:rsidR="002511DF" w:rsidRDefault="00BB019B" w:rsidP="002511DF">
      <w:pPr>
        <w:pStyle w:val="Paragraphedeliste"/>
        <w:numPr>
          <w:ilvl w:val="2"/>
          <w:numId w:val="28"/>
        </w:numPr>
      </w:pPr>
      <w:r>
        <w:t>Wildfire</w:t>
      </w:r>
    </w:p>
    <w:p w:rsidR="00537AA7" w:rsidRDefault="00537AA7" w:rsidP="002511DF">
      <w:pPr>
        <w:pStyle w:val="Paragraphedeliste"/>
        <w:numPr>
          <w:ilvl w:val="2"/>
          <w:numId w:val="28"/>
        </w:numPr>
      </w:pPr>
      <w:r>
        <w:t>Draco</w:t>
      </w:r>
    </w:p>
    <w:p w:rsidR="00537AA7" w:rsidRDefault="00537AA7" w:rsidP="007A01E9">
      <w:pPr>
        <w:pStyle w:val="Z3"/>
      </w:pPr>
      <w:r>
        <w:t>Drift</w:t>
      </w:r>
    </w:p>
    <w:p w:rsidR="00537AA7" w:rsidRDefault="00537AA7" w:rsidP="007A01E9">
      <w:pPr>
        <w:pStyle w:val="Z3"/>
        <w:rPr>
          <w:ins w:id="73" w:author="moi" w:date="2017-10-18T09:46:00Z"/>
        </w:rPr>
      </w:pPr>
      <w:r>
        <w:t>Blackout</w:t>
      </w:r>
    </w:p>
    <w:p w:rsidR="004425DD" w:rsidRDefault="004425DD" w:rsidP="007A01E9">
      <w:pPr>
        <w:pStyle w:val="Z3"/>
      </w:pPr>
      <w:ins w:id="74" w:author="moi" w:date="2017-10-18T09:46:00Z">
        <w:r>
          <w:t>Buster</w:t>
        </w:r>
      </w:ins>
    </w:p>
    <w:p w:rsidR="003670FA" w:rsidRDefault="003670FA" w:rsidP="003670FA">
      <w:pPr>
        <w:pStyle w:val="Z3"/>
        <w:numPr>
          <w:ilvl w:val="0"/>
          <w:numId w:val="0"/>
        </w:numPr>
      </w:pPr>
    </w:p>
    <w:p w:rsidR="00202844" w:rsidRDefault="002511DF" w:rsidP="007A01E9">
      <w:pPr>
        <w:pStyle w:val="Z1"/>
      </w:pPr>
      <w:r>
        <w:t xml:space="preserve">Les </w:t>
      </w:r>
      <w:r w:rsidR="00696B94">
        <w:t>v</w:t>
      </w:r>
      <w:r w:rsidR="00BB019B">
        <w:t>éhicules</w:t>
      </w:r>
    </w:p>
    <w:p w:rsidR="00202844" w:rsidRDefault="00202844" w:rsidP="00202844"/>
    <w:p w:rsidR="00202844" w:rsidRDefault="00202844" w:rsidP="00202844">
      <w:r>
        <w:t>Tout les véhicules rencontré dans le jeu</w:t>
      </w:r>
    </w:p>
    <w:p w:rsidR="00202844" w:rsidRDefault="00202844" w:rsidP="00202844">
      <w:pPr>
        <w:rPr>
          <w:ins w:id="75" w:author="moi" w:date="2017-10-18T09:48:00Z"/>
        </w:rPr>
      </w:pPr>
    </w:p>
    <w:p w:rsidR="004425DD" w:rsidRDefault="004425DD">
      <w:pPr>
        <w:pStyle w:val="Titre4"/>
        <w:rPr>
          <w:ins w:id="76" w:author="moi" w:date="2017-10-18T09:48:00Z"/>
        </w:rPr>
        <w:pPrChange w:id="77" w:author="moi" w:date="2017-10-18T09:48:00Z">
          <w:pPr/>
        </w:pPrChange>
      </w:pPr>
      <w:ins w:id="78" w:author="moi" w:date="2017-10-18T09:48:00Z">
        <w:r>
          <w:t>Vehicules humain</w:t>
        </w:r>
      </w:ins>
    </w:p>
    <w:p w:rsidR="004425DD" w:rsidRDefault="004425DD" w:rsidP="00202844">
      <w:pPr>
        <w:rPr>
          <w:ins w:id="79" w:author="moi" w:date="2017-10-18T09:48:00Z"/>
        </w:rPr>
      </w:pPr>
    </w:p>
    <w:p w:rsidR="004425DD" w:rsidRDefault="004425DD" w:rsidP="00202844">
      <w:pPr>
        <w:rPr>
          <w:ins w:id="80" w:author="moi" w:date="2017-10-18T09:48:00Z"/>
        </w:rPr>
      </w:pPr>
      <w:ins w:id="81" w:author="moi" w:date="2017-10-18T09:48:00Z">
        <w:r>
          <w:t>Ce qui est à l’origine humain</w:t>
        </w:r>
      </w:ins>
    </w:p>
    <w:p w:rsidR="004425DD" w:rsidRDefault="004425DD" w:rsidP="00202844"/>
    <w:p w:rsidR="004425DD" w:rsidRDefault="00202844">
      <w:pPr>
        <w:pStyle w:val="Z3"/>
        <w:pPrChange w:id="82" w:author="moi" w:date="2017-10-18T09:47:00Z">
          <w:pPr>
            <w:pStyle w:val="Z2"/>
          </w:pPr>
        </w:pPrChange>
      </w:pPr>
      <w:r>
        <w:t>Vehicules terrestre</w:t>
      </w:r>
      <w:del w:id="83" w:author="moi" w:date="2017-10-18T09:47:00Z">
        <w:r w:rsidDel="004425DD">
          <w:delText>s</w:delText>
        </w:r>
      </w:del>
    </w:p>
    <w:p w:rsidR="00451671" w:rsidRDefault="00451671" w:rsidP="00451671">
      <w:pPr>
        <w:pStyle w:val="Z3"/>
        <w:numPr>
          <w:ilvl w:val="0"/>
          <w:numId w:val="0"/>
        </w:numPr>
      </w:pPr>
    </w:p>
    <w:p w:rsidR="00451671" w:rsidRDefault="00451671" w:rsidP="00451671">
      <w:pPr>
        <w:pStyle w:val="Z3"/>
        <w:numPr>
          <w:ilvl w:val="0"/>
          <w:numId w:val="0"/>
        </w:numPr>
      </w:pPr>
      <w:r>
        <w:t>Tout ce qui roule, marche et grimpe</w:t>
      </w:r>
    </w:p>
    <w:p w:rsidR="00451671" w:rsidRDefault="00451671" w:rsidP="00451671">
      <w:pPr>
        <w:pStyle w:val="Z3"/>
        <w:numPr>
          <w:ilvl w:val="0"/>
          <w:numId w:val="0"/>
        </w:numPr>
        <w:rPr>
          <w:ins w:id="84" w:author="moi" w:date="2017-10-18T09:47:00Z"/>
        </w:rPr>
      </w:pPr>
    </w:p>
    <w:p w:rsidR="00E21FB0" w:rsidRDefault="00E21FB0">
      <w:pPr>
        <w:pStyle w:val="Z3"/>
        <w:numPr>
          <w:ilvl w:val="3"/>
          <w:numId w:val="28"/>
        </w:numPr>
        <w:rPr>
          <w:ins w:id="85" w:author="moi" w:date="2017-11-20T10:53:00Z"/>
        </w:rPr>
        <w:pPrChange w:id="86" w:author="moi" w:date="2017-10-18T09:47:00Z">
          <w:pPr>
            <w:pStyle w:val="Z3"/>
            <w:numPr>
              <w:ilvl w:val="0"/>
              <w:numId w:val="0"/>
            </w:numPr>
            <w:ind w:left="0" w:firstLine="0"/>
          </w:pPr>
        </w:pPrChange>
      </w:pPr>
      <w:ins w:id="87" w:author="moi" w:date="2017-11-20T10:53:00Z">
        <w:r>
          <w:t>4x4</w:t>
        </w:r>
      </w:ins>
    </w:p>
    <w:p w:rsidR="00E21FB0" w:rsidRDefault="00E21FB0">
      <w:pPr>
        <w:pStyle w:val="Z3"/>
        <w:numPr>
          <w:ilvl w:val="4"/>
          <w:numId w:val="28"/>
        </w:numPr>
        <w:rPr>
          <w:ins w:id="88" w:author="moi" w:date="2017-11-20T10:53:00Z"/>
        </w:rPr>
        <w:pPrChange w:id="89" w:author="moi" w:date="2017-11-20T10:53:00Z">
          <w:pPr>
            <w:pStyle w:val="Z3"/>
            <w:numPr>
              <w:ilvl w:val="0"/>
              <w:numId w:val="0"/>
            </w:numPr>
            <w:ind w:left="0" w:firstLine="0"/>
          </w:pPr>
        </w:pPrChange>
      </w:pPr>
      <w:ins w:id="90" w:author="moi" w:date="2017-11-20T10:51:00Z">
        <w:r>
          <w:t>Warthog (H5)</w:t>
        </w:r>
      </w:ins>
    </w:p>
    <w:p w:rsidR="00E21FB0" w:rsidRDefault="00E21FB0">
      <w:pPr>
        <w:pStyle w:val="Z3"/>
        <w:numPr>
          <w:ilvl w:val="3"/>
          <w:numId w:val="28"/>
        </w:numPr>
        <w:rPr>
          <w:ins w:id="91" w:author="moi" w:date="2017-11-20T10:54:00Z"/>
        </w:rPr>
        <w:pPrChange w:id="92" w:author="moi" w:date="2017-11-20T10:54:00Z">
          <w:pPr>
            <w:pStyle w:val="Z3"/>
            <w:numPr>
              <w:ilvl w:val="0"/>
              <w:numId w:val="0"/>
            </w:numPr>
            <w:ind w:left="0" w:firstLine="0"/>
          </w:pPr>
        </w:pPrChange>
      </w:pPr>
      <w:ins w:id="93" w:author="moi" w:date="2017-11-20T10:54:00Z">
        <w:r>
          <w:t>Voiture</w:t>
        </w:r>
      </w:ins>
    </w:p>
    <w:p w:rsidR="00E21FB0" w:rsidRDefault="00E21FB0">
      <w:pPr>
        <w:pStyle w:val="Z3"/>
        <w:numPr>
          <w:ilvl w:val="3"/>
          <w:numId w:val="28"/>
        </w:numPr>
        <w:rPr>
          <w:ins w:id="94" w:author="moi" w:date="2017-11-20T10:54:00Z"/>
        </w:rPr>
        <w:pPrChange w:id="95" w:author="moi" w:date="2017-11-20T10:54:00Z">
          <w:pPr>
            <w:pStyle w:val="Z3"/>
            <w:numPr>
              <w:ilvl w:val="0"/>
              <w:numId w:val="0"/>
            </w:numPr>
            <w:ind w:left="0" w:firstLine="0"/>
          </w:pPr>
        </w:pPrChange>
      </w:pPr>
      <w:ins w:id="96" w:author="moi" w:date="2017-11-20T10:54:00Z">
        <w:r>
          <w:t>Tank</w:t>
        </w:r>
      </w:ins>
    </w:p>
    <w:p w:rsidR="00E21FB0" w:rsidRDefault="00E21FB0">
      <w:pPr>
        <w:pStyle w:val="Z3"/>
        <w:numPr>
          <w:ilvl w:val="3"/>
          <w:numId w:val="28"/>
        </w:numPr>
        <w:rPr>
          <w:ins w:id="97" w:author="moi" w:date="2017-11-20T10:54:00Z"/>
        </w:rPr>
        <w:pPrChange w:id="98" w:author="moi" w:date="2017-11-20T10:54:00Z">
          <w:pPr>
            <w:pStyle w:val="Z3"/>
            <w:numPr>
              <w:ilvl w:val="0"/>
              <w:numId w:val="0"/>
            </w:numPr>
            <w:ind w:left="0" w:firstLine="0"/>
          </w:pPr>
        </w:pPrChange>
      </w:pPr>
      <w:ins w:id="99" w:author="moi" w:date="2017-11-20T10:54:00Z">
        <w:r>
          <w:t>Camion</w:t>
        </w:r>
      </w:ins>
    </w:p>
    <w:p w:rsidR="00E21FB0" w:rsidRDefault="00E21FB0">
      <w:pPr>
        <w:pStyle w:val="Z3"/>
        <w:numPr>
          <w:ilvl w:val="3"/>
          <w:numId w:val="28"/>
        </w:numPr>
        <w:rPr>
          <w:ins w:id="100" w:author="moi" w:date="2017-10-18T09:47:00Z"/>
        </w:rPr>
        <w:pPrChange w:id="101" w:author="moi" w:date="2017-11-20T10:54:00Z">
          <w:pPr>
            <w:pStyle w:val="Z3"/>
            <w:numPr>
              <w:ilvl w:val="0"/>
              <w:numId w:val="0"/>
            </w:numPr>
            <w:ind w:left="0" w:firstLine="0"/>
          </w:pPr>
        </w:pPrChange>
      </w:pPr>
    </w:p>
    <w:p w:rsidR="004425DD" w:rsidRDefault="004425DD" w:rsidP="00451671">
      <w:pPr>
        <w:pStyle w:val="Z3"/>
        <w:numPr>
          <w:ilvl w:val="0"/>
          <w:numId w:val="0"/>
        </w:numPr>
      </w:pPr>
    </w:p>
    <w:p w:rsidR="00202844" w:rsidRDefault="00202844">
      <w:pPr>
        <w:pStyle w:val="Z3"/>
        <w:pPrChange w:id="102" w:author="moi" w:date="2017-10-18T09:48:00Z">
          <w:pPr>
            <w:pStyle w:val="Z2"/>
          </w:pPr>
        </w:pPrChange>
      </w:pPr>
      <w:r>
        <w:t>Vehicule aérien</w:t>
      </w:r>
    </w:p>
    <w:p w:rsidR="00451671" w:rsidRDefault="00451671" w:rsidP="00451671">
      <w:pPr>
        <w:pStyle w:val="Z3"/>
        <w:numPr>
          <w:ilvl w:val="0"/>
          <w:numId w:val="0"/>
        </w:numPr>
      </w:pPr>
    </w:p>
    <w:p w:rsidR="00451671" w:rsidRDefault="00451671" w:rsidP="00451671">
      <w:pPr>
        <w:pStyle w:val="Z3"/>
        <w:numPr>
          <w:ilvl w:val="0"/>
          <w:numId w:val="0"/>
        </w:numPr>
      </w:pPr>
      <w:r>
        <w:t>Tout ce qui vole dans une atmosphère</w:t>
      </w:r>
    </w:p>
    <w:p w:rsidR="00451671" w:rsidRDefault="00451671" w:rsidP="00451671">
      <w:pPr>
        <w:pStyle w:val="Z3"/>
        <w:numPr>
          <w:ilvl w:val="0"/>
          <w:numId w:val="0"/>
        </w:numPr>
      </w:pPr>
    </w:p>
    <w:p w:rsidR="00202844" w:rsidRDefault="00202844">
      <w:pPr>
        <w:pStyle w:val="Z3"/>
        <w:pPrChange w:id="103" w:author="moi" w:date="2017-10-18T09:48:00Z">
          <w:pPr>
            <w:pStyle w:val="Z2"/>
          </w:pPr>
        </w:pPrChange>
      </w:pPr>
      <w:r>
        <w:t>Vehicule maritme</w:t>
      </w:r>
    </w:p>
    <w:p w:rsidR="00451671" w:rsidRDefault="00451671" w:rsidP="00451671">
      <w:pPr>
        <w:pStyle w:val="Z3"/>
        <w:numPr>
          <w:ilvl w:val="0"/>
          <w:numId w:val="0"/>
        </w:numPr>
      </w:pPr>
    </w:p>
    <w:p w:rsidR="00451671" w:rsidRDefault="00451671" w:rsidP="00451671">
      <w:pPr>
        <w:pStyle w:val="Z3"/>
        <w:numPr>
          <w:ilvl w:val="0"/>
          <w:numId w:val="0"/>
        </w:numPr>
      </w:pPr>
      <w:r>
        <w:t>Tout ce qui flote</w:t>
      </w:r>
    </w:p>
    <w:p w:rsidR="00451671" w:rsidRDefault="00451671" w:rsidP="00451671">
      <w:pPr>
        <w:pStyle w:val="Z3"/>
        <w:numPr>
          <w:ilvl w:val="0"/>
          <w:numId w:val="0"/>
        </w:numPr>
      </w:pPr>
    </w:p>
    <w:p w:rsidR="00451671" w:rsidRDefault="00202844">
      <w:pPr>
        <w:pStyle w:val="Z3"/>
        <w:pPrChange w:id="104" w:author="moi" w:date="2017-10-18T09:48:00Z">
          <w:pPr>
            <w:pStyle w:val="Z2"/>
          </w:pPr>
        </w:pPrChange>
      </w:pPr>
      <w:r>
        <w:t>Vehicule spacial</w:t>
      </w:r>
    </w:p>
    <w:p w:rsidR="00451671" w:rsidRDefault="00451671" w:rsidP="00451671">
      <w:pPr>
        <w:pStyle w:val="Z3"/>
        <w:numPr>
          <w:ilvl w:val="0"/>
          <w:numId w:val="0"/>
        </w:numPr>
      </w:pPr>
    </w:p>
    <w:p w:rsidR="00451671" w:rsidRDefault="00451671" w:rsidP="00451671">
      <w:pPr>
        <w:pStyle w:val="Z3"/>
        <w:numPr>
          <w:ilvl w:val="0"/>
          <w:numId w:val="0"/>
        </w:numPr>
      </w:pPr>
      <w:r>
        <w:t>Tout ce qui vole hors d’une atmosphère</w:t>
      </w:r>
    </w:p>
    <w:p w:rsidR="00451671" w:rsidRDefault="00451671" w:rsidP="00451671">
      <w:pPr>
        <w:pStyle w:val="Z3"/>
        <w:numPr>
          <w:ilvl w:val="0"/>
          <w:numId w:val="0"/>
        </w:numPr>
        <w:rPr>
          <w:ins w:id="105" w:author="moi" w:date="2017-11-20T08:08:00Z"/>
        </w:rPr>
      </w:pPr>
    </w:p>
    <w:p w:rsidR="004C6758" w:rsidRDefault="004C6758">
      <w:pPr>
        <w:pStyle w:val="Z3"/>
        <w:numPr>
          <w:ilvl w:val="3"/>
          <w:numId w:val="28"/>
        </w:numPr>
        <w:rPr>
          <w:ins w:id="106" w:author="moi" w:date="2017-11-20T08:08:00Z"/>
        </w:rPr>
        <w:pPrChange w:id="107" w:author="moi" w:date="2017-11-20T08:08:00Z">
          <w:pPr>
            <w:pStyle w:val="Z3"/>
            <w:numPr>
              <w:ilvl w:val="0"/>
              <w:numId w:val="0"/>
            </w:numPr>
            <w:ind w:left="0" w:firstLine="0"/>
          </w:pPr>
        </w:pPrChange>
      </w:pPr>
      <w:ins w:id="108" w:author="moi" w:date="2017-11-20T08:08:00Z">
        <w:r>
          <w:t>Transporteur</w:t>
        </w:r>
      </w:ins>
    </w:p>
    <w:p w:rsidR="004C6758" w:rsidRDefault="004C6758">
      <w:pPr>
        <w:pStyle w:val="Z3"/>
        <w:numPr>
          <w:ilvl w:val="0"/>
          <w:numId w:val="0"/>
        </w:numPr>
        <w:rPr>
          <w:ins w:id="109" w:author="moi" w:date="2017-11-20T08:08:00Z"/>
        </w:rPr>
      </w:pPr>
    </w:p>
    <w:p w:rsidR="004C6758" w:rsidRDefault="004C6758">
      <w:pPr>
        <w:pStyle w:val="Z3"/>
        <w:numPr>
          <w:ilvl w:val="0"/>
          <w:numId w:val="0"/>
        </w:numPr>
        <w:rPr>
          <w:ins w:id="110" w:author="moi" w:date="2017-11-20T08:08:00Z"/>
        </w:rPr>
      </w:pPr>
      <w:ins w:id="111" w:author="moi" w:date="2017-11-20T08:08:00Z">
        <w:r>
          <w:t>Les transporteur sont les plus gros vaisseaux (équivalent des porte-avions)</w:t>
        </w:r>
      </w:ins>
    </w:p>
    <w:p w:rsidR="004C6758" w:rsidRDefault="004C6758">
      <w:pPr>
        <w:pStyle w:val="Z3"/>
        <w:numPr>
          <w:ilvl w:val="0"/>
          <w:numId w:val="0"/>
        </w:numPr>
        <w:rPr>
          <w:ins w:id="112" w:author="moi" w:date="2017-11-20T08:09:00Z"/>
        </w:rPr>
      </w:pPr>
    </w:p>
    <w:p w:rsidR="004C6758" w:rsidRDefault="004C6758">
      <w:pPr>
        <w:pStyle w:val="Z3"/>
        <w:numPr>
          <w:ilvl w:val="4"/>
          <w:numId w:val="28"/>
        </w:numPr>
        <w:rPr>
          <w:ins w:id="113" w:author="moi" w:date="2017-11-20T08:20:00Z"/>
        </w:rPr>
        <w:pPrChange w:id="114" w:author="moi" w:date="2017-11-20T08:10:00Z">
          <w:pPr>
            <w:pStyle w:val="Z3"/>
            <w:numPr>
              <w:ilvl w:val="0"/>
              <w:numId w:val="0"/>
            </w:numPr>
            <w:ind w:left="0" w:firstLine="0"/>
          </w:pPr>
        </w:pPrChange>
      </w:pPr>
      <w:ins w:id="115" w:author="moi" w:date="2017-11-20T08:10:00Z">
        <w:r>
          <w:t>TITAN BREAKER</w:t>
        </w:r>
      </w:ins>
    </w:p>
    <w:p w:rsidR="004C6758" w:rsidRDefault="004C6758">
      <w:pPr>
        <w:pStyle w:val="Z3"/>
        <w:numPr>
          <w:ilvl w:val="0"/>
          <w:numId w:val="0"/>
        </w:numPr>
        <w:rPr>
          <w:ins w:id="116" w:author="moi" w:date="2017-11-20T08:20:00Z"/>
        </w:rPr>
      </w:pPr>
    </w:p>
    <w:p w:rsidR="004C6758" w:rsidRDefault="004C6758">
      <w:pPr>
        <w:pStyle w:val="Z3"/>
        <w:numPr>
          <w:ilvl w:val="0"/>
          <w:numId w:val="0"/>
        </w:numPr>
        <w:rPr>
          <w:ins w:id="117" w:author="moi" w:date="2017-11-20T08:21:00Z"/>
        </w:rPr>
      </w:pPr>
      <w:ins w:id="118" w:author="moi" w:date="2017-11-20T08:20:00Z">
        <w:r>
          <w:t>Le monstre de la flotte il est le vaisseau</w:t>
        </w:r>
      </w:ins>
      <w:ins w:id="119" w:author="moi" w:date="2017-11-20T08:21:00Z">
        <w:r>
          <w:t xml:space="preserve"> (humain)</w:t>
        </w:r>
      </w:ins>
      <w:ins w:id="120" w:author="moi" w:date="2017-11-20T08:20:00Z">
        <w:r>
          <w:t xml:space="preserve"> le mieux armée de tous</w:t>
        </w:r>
      </w:ins>
    </w:p>
    <w:p w:rsidR="004C6758" w:rsidRDefault="004C6758">
      <w:pPr>
        <w:pStyle w:val="Z3"/>
        <w:numPr>
          <w:ilvl w:val="0"/>
          <w:numId w:val="0"/>
        </w:numPr>
        <w:rPr>
          <w:ins w:id="121" w:author="moi" w:date="2017-11-20T08:21:00Z"/>
        </w:rPr>
      </w:pPr>
    </w:p>
    <w:p w:rsidR="004C6758" w:rsidRDefault="004C6758">
      <w:pPr>
        <w:pStyle w:val="Z3"/>
        <w:numPr>
          <w:ilvl w:val="0"/>
          <w:numId w:val="0"/>
        </w:numPr>
        <w:rPr>
          <w:ins w:id="122" w:author="moi" w:date="2017-11-20T08:21:00Z"/>
        </w:rPr>
      </w:pPr>
      <w:ins w:id="123" w:author="moi" w:date="2017-11-20T08:21:00Z">
        <w:r>
          <w:t>Longueur</w:t>
        </w:r>
      </w:ins>
      <w:ins w:id="124" w:author="moi" w:date="2017-11-20T08:23:00Z">
        <w:r>
          <w:t> :</w:t>
        </w:r>
      </w:ins>
      <w:ins w:id="125" w:author="moi" w:date="2017-11-20T08:21:00Z">
        <w:r>
          <w:t xml:space="preserve"> 653m</w:t>
        </w:r>
      </w:ins>
    </w:p>
    <w:p w:rsidR="004C6758" w:rsidRDefault="004C6758">
      <w:pPr>
        <w:pStyle w:val="Z3"/>
        <w:numPr>
          <w:ilvl w:val="0"/>
          <w:numId w:val="0"/>
        </w:numPr>
        <w:rPr>
          <w:ins w:id="126" w:author="moi" w:date="2017-11-20T08:21:00Z"/>
        </w:rPr>
      </w:pPr>
      <w:ins w:id="127" w:author="moi" w:date="2017-11-20T08:21:00Z">
        <w:r>
          <w:t>Largeur</w:t>
        </w:r>
      </w:ins>
      <w:ins w:id="128" w:author="moi" w:date="2017-11-20T08:23:00Z">
        <w:r>
          <w:t> :</w:t>
        </w:r>
      </w:ins>
      <w:ins w:id="129" w:author="moi" w:date="2017-11-20T08:21:00Z">
        <w:r>
          <w:t xml:space="preserve"> 154m</w:t>
        </w:r>
      </w:ins>
    </w:p>
    <w:p w:rsidR="004C6758" w:rsidRDefault="004C6758">
      <w:pPr>
        <w:pStyle w:val="Z3"/>
        <w:numPr>
          <w:ilvl w:val="0"/>
          <w:numId w:val="0"/>
        </w:numPr>
        <w:rPr>
          <w:ins w:id="130" w:author="moi" w:date="2017-11-20T08:22:00Z"/>
        </w:rPr>
      </w:pPr>
      <w:ins w:id="131" w:author="moi" w:date="2017-11-20T08:22:00Z">
        <w:r>
          <w:t>Piste de catapultage</w:t>
        </w:r>
      </w:ins>
      <w:ins w:id="132" w:author="moi" w:date="2017-11-20T08:23:00Z">
        <w:r>
          <w:t> :</w:t>
        </w:r>
      </w:ins>
      <w:ins w:id="133" w:author="moi" w:date="2017-11-20T08:22:00Z">
        <w:r>
          <w:t xml:space="preserve"> 8</w:t>
        </w:r>
      </w:ins>
    </w:p>
    <w:p w:rsidR="004C6758" w:rsidRDefault="004C6758">
      <w:pPr>
        <w:pStyle w:val="Z3"/>
        <w:numPr>
          <w:ilvl w:val="0"/>
          <w:numId w:val="0"/>
        </w:numPr>
        <w:rPr>
          <w:ins w:id="134" w:author="moi" w:date="2017-11-20T08:26:00Z"/>
        </w:rPr>
      </w:pPr>
      <w:ins w:id="135" w:author="moi" w:date="2017-11-20T08:26:00Z">
        <w:r>
          <w:t>Radier : OUI</w:t>
        </w:r>
      </w:ins>
    </w:p>
    <w:p w:rsidR="004C6758" w:rsidRDefault="004C6758">
      <w:pPr>
        <w:pStyle w:val="Z3"/>
        <w:numPr>
          <w:ilvl w:val="0"/>
          <w:numId w:val="0"/>
        </w:numPr>
        <w:rPr>
          <w:ins w:id="136" w:author="moi" w:date="2017-11-20T08:20:00Z"/>
        </w:rPr>
      </w:pPr>
      <w:ins w:id="137" w:author="moi" w:date="2017-11-20T08:23:00Z">
        <w:r>
          <w:t xml:space="preserve">Equipage : </w:t>
        </w:r>
      </w:ins>
      <w:ins w:id="138" w:author="moi" w:date="2017-11-20T08:24:00Z">
        <w:r w:rsidR="00D65CEF">
          <w:t>+/- 2500</w:t>
        </w:r>
        <w:r>
          <w:t xml:space="preserve"> personne</w:t>
        </w:r>
      </w:ins>
      <w:ins w:id="139" w:author="moi" w:date="2017-11-20T08:26:00Z">
        <w:r>
          <w:t>s</w:t>
        </w:r>
      </w:ins>
      <w:ins w:id="140" w:author="moi" w:date="2017-11-20T08:27:00Z">
        <w:r w:rsidR="00017E73">
          <w:t xml:space="preserve"> </w:t>
        </w:r>
      </w:ins>
      <w:ins w:id="141" w:author="moi" w:date="2017-11-20T09:37:00Z">
        <w:r w:rsidR="00C3776F">
          <w:fldChar w:fldCharType="begin"/>
        </w:r>
        <w:r w:rsidR="00C3776F">
          <w:instrText xml:space="preserve"> HYPERLINK "TITAN%20BREAKER.xlsx" </w:instrText>
        </w:r>
        <w:r w:rsidR="00C3776F">
          <w:fldChar w:fldCharType="separate"/>
        </w:r>
        <w:r w:rsidR="00017E73" w:rsidRPr="00C3776F">
          <w:rPr>
            <w:rStyle w:val="Lienhypertexte"/>
          </w:rPr>
          <w:t>(voirs description)</w:t>
        </w:r>
        <w:r w:rsidR="00C3776F">
          <w:fldChar w:fldCharType="end"/>
        </w:r>
      </w:ins>
    </w:p>
    <w:p w:rsidR="004C6758" w:rsidRDefault="004C6758">
      <w:pPr>
        <w:pStyle w:val="Z3"/>
        <w:numPr>
          <w:ilvl w:val="0"/>
          <w:numId w:val="0"/>
        </w:numPr>
        <w:rPr>
          <w:ins w:id="142" w:author="moi" w:date="2017-11-20T08:10:00Z"/>
        </w:rPr>
      </w:pPr>
    </w:p>
    <w:p w:rsidR="004C6758" w:rsidRDefault="004C6758">
      <w:pPr>
        <w:pStyle w:val="Z3"/>
        <w:numPr>
          <w:ilvl w:val="4"/>
          <w:numId w:val="28"/>
        </w:numPr>
        <w:rPr>
          <w:ins w:id="143" w:author="moi" w:date="2017-11-20T09:33:00Z"/>
        </w:rPr>
        <w:pPrChange w:id="144" w:author="moi" w:date="2017-11-20T08:10:00Z">
          <w:pPr>
            <w:pStyle w:val="Z3"/>
            <w:numPr>
              <w:ilvl w:val="0"/>
              <w:numId w:val="0"/>
            </w:numPr>
            <w:ind w:left="0" w:firstLine="0"/>
          </w:pPr>
        </w:pPrChange>
      </w:pPr>
      <w:ins w:id="145" w:author="moi" w:date="2017-11-20T08:10:00Z">
        <w:r>
          <w:t>TECHEAVEN</w:t>
        </w:r>
      </w:ins>
    </w:p>
    <w:p w:rsidR="00D65CEF" w:rsidRDefault="00D65CEF">
      <w:pPr>
        <w:pStyle w:val="Z3"/>
        <w:numPr>
          <w:ilvl w:val="0"/>
          <w:numId w:val="0"/>
        </w:numPr>
        <w:rPr>
          <w:ins w:id="146" w:author="moi" w:date="2017-11-20T09:33:00Z"/>
        </w:rPr>
      </w:pPr>
    </w:p>
    <w:p w:rsidR="00D65CEF" w:rsidRDefault="00D65CEF">
      <w:pPr>
        <w:pStyle w:val="Z3"/>
        <w:numPr>
          <w:ilvl w:val="0"/>
          <w:numId w:val="0"/>
        </w:numPr>
        <w:rPr>
          <w:ins w:id="147" w:author="moi" w:date="2017-11-20T09:34:00Z"/>
        </w:rPr>
      </w:pPr>
      <w:ins w:id="148" w:author="moi" w:date="2017-11-20T09:33:00Z">
        <w:r>
          <w:t>Vaisseau regroupant la tête de la R&amp;D de l’Armée</w:t>
        </w:r>
      </w:ins>
    </w:p>
    <w:p w:rsidR="00C3776F" w:rsidRDefault="00C3776F">
      <w:pPr>
        <w:pStyle w:val="Z3"/>
        <w:numPr>
          <w:ilvl w:val="0"/>
          <w:numId w:val="0"/>
        </w:numPr>
        <w:rPr>
          <w:ins w:id="149" w:author="moi" w:date="2017-11-20T09:34:00Z"/>
        </w:rPr>
      </w:pPr>
    </w:p>
    <w:p w:rsidR="00C3776F" w:rsidRDefault="00C3776F">
      <w:pPr>
        <w:pStyle w:val="Z3"/>
        <w:numPr>
          <w:ilvl w:val="0"/>
          <w:numId w:val="0"/>
        </w:numPr>
        <w:rPr>
          <w:ins w:id="150" w:author="moi" w:date="2017-11-20T09:34:00Z"/>
        </w:rPr>
      </w:pPr>
      <w:ins w:id="151" w:author="moi" w:date="2017-11-20T09:34:00Z">
        <w:r>
          <w:t>Longeur : 252m</w:t>
        </w:r>
      </w:ins>
    </w:p>
    <w:p w:rsidR="00C3776F" w:rsidRDefault="00C3776F">
      <w:pPr>
        <w:pStyle w:val="Z3"/>
        <w:numPr>
          <w:ilvl w:val="0"/>
          <w:numId w:val="0"/>
        </w:numPr>
        <w:rPr>
          <w:ins w:id="152" w:author="moi" w:date="2017-11-20T09:35:00Z"/>
        </w:rPr>
      </w:pPr>
      <w:ins w:id="153" w:author="moi" w:date="2017-11-20T09:34:00Z">
        <w:r>
          <w:t>Largeur : 111m</w:t>
        </w:r>
      </w:ins>
    </w:p>
    <w:p w:rsidR="00C3776F" w:rsidRDefault="00C3776F">
      <w:pPr>
        <w:pStyle w:val="Z3"/>
        <w:numPr>
          <w:ilvl w:val="0"/>
          <w:numId w:val="0"/>
        </w:numPr>
        <w:rPr>
          <w:ins w:id="154" w:author="moi" w:date="2017-11-20T09:35:00Z"/>
        </w:rPr>
      </w:pPr>
      <w:ins w:id="155" w:author="moi" w:date="2017-11-20T09:35:00Z">
        <w:r>
          <w:t>Piste de catapultage : 3</w:t>
        </w:r>
      </w:ins>
    </w:p>
    <w:p w:rsidR="00C3776F" w:rsidRDefault="00C3776F">
      <w:pPr>
        <w:pStyle w:val="Z3"/>
        <w:numPr>
          <w:ilvl w:val="0"/>
          <w:numId w:val="0"/>
        </w:numPr>
        <w:rPr>
          <w:ins w:id="156" w:author="moi" w:date="2017-11-20T09:35:00Z"/>
        </w:rPr>
      </w:pPr>
      <w:ins w:id="157" w:author="moi" w:date="2017-11-20T09:35:00Z">
        <w:r>
          <w:t>Radier : OUI</w:t>
        </w:r>
      </w:ins>
    </w:p>
    <w:p w:rsidR="00C3776F" w:rsidRDefault="00C3776F">
      <w:pPr>
        <w:pStyle w:val="Z3"/>
        <w:numPr>
          <w:ilvl w:val="0"/>
          <w:numId w:val="0"/>
        </w:numPr>
        <w:rPr>
          <w:ins w:id="158" w:author="moi" w:date="2017-11-20T09:33:00Z"/>
        </w:rPr>
      </w:pPr>
      <w:ins w:id="159" w:author="moi" w:date="2017-11-20T09:35:00Z">
        <w:r>
          <w:t>Equipage :</w:t>
        </w:r>
      </w:ins>
      <w:ins w:id="160" w:author="moi" w:date="2017-11-20T10:50:00Z">
        <w:r w:rsidR="00E21FB0">
          <w:t xml:space="preserve"> +/-</w:t>
        </w:r>
      </w:ins>
    </w:p>
    <w:p w:rsidR="00D65CEF" w:rsidRDefault="00D65CEF">
      <w:pPr>
        <w:pStyle w:val="Z3"/>
        <w:numPr>
          <w:ilvl w:val="0"/>
          <w:numId w:val="0"/>
        </w:numPr>
        <w:rPr>
          <w:ins w:id="161" w:author="moi" w:date="2017-11-20T08:16:00Z"/>
        </w:rPr>
      </w:pPr>
    </w:p>
    <w:p w:rsidR="004C6758" w:rsidRDefault="00C3776F">
      <w:pPr>
        <w:pStyle w:val="Z3"/>
        <w:numPr>
          <w:ilvl w:val="4"/>
          <w:numId w:val="28"/>
        </w:numPr>
        <w:rPr>
          <w:ins w:id="162" w:author="moi" w:date="2017-11-20T08:08:00Z"/>
        </w:rPr>
        <w:pPrChange w:id="163" w:author="moi" w:date="2017-11-20T09:38:00Z">
          <w:pPr>
            <w:pStyle w:val="Z3"/>
            <w:numPr>
              <w:ilvl w:val="0"/>
              <w:numId w:val="0"/>
            </w:numPr>
            <w:ind w:left="0" w:firstLine="0"/>
          </w:pPr>
        </w:pPrChange>
      </w:pPr>
      <w:ins w:id="164" w:author="moi" w:date="2017-11-20T08:16:00Z">
        <w:r>
          <w:t>RETRIBUTION</w:t>
        </w:r>
      </w:ins>
      <w:ins w:id="165" w:author="moi" w:date="2017-11-20T10:51:00Z">
        <w:r w:rsidR="00E21FB0">
          <w:t xml:space="preserve"> (CODIW)</w:t>
        </w:r>
      </w:ins>
    </w:p>
    <w:p w:rsidR="004C6758" w:rsidRDefault="004C6758">
      <w:pPr>
        <w:pStyle w:val="Z3"/>
        <w:numPr>
          <w:ilvl w:val="0"/>
          <w:numId w:val="0"/>
        </w:numPr>
        <w:rPr>
          <w:ins w:id="166" w:author="moi" w:date="2017-11-20T08:08:00Z"/>
        </w:rPr>
      </w:pPr>
    </w:p>
    <w:p w:rsidR="004C6758" w:rsidRDefault="004C6758">
      <w:pPr>
        <w:pStyle w:val="Z3"/>
        <w:numPr>
          <w:ilvl w:val="3"/>
          <w:numId w:val="28"/>
        </w:numPr>
        <w:rPr>
          <w:ins w:id="167" w:author="moi" w:date="2017-11-20T09:28:00Z"/>
        </w:rPr>
        <w:pPrChange w:id="168" w:author="moi" w:date="2017-11-20T08:08:00Z">
          <w:pPr>
            <w:pStyle w:val="Z3"/>
            <w:numPr>
              <w:ilvl w:val="0"/>
              <w:numId w:val="0"/>
            </w:numPr>
            <w:ind w:left="0" w:firstLine="0"/>
          </w:pPr>
        </w:pPrChange>
      </w:pPr>
      <w:ins w:id="169" w:author="moi" w:date="2017-11-20T08:08:00Z">
        <w:r>
          <w:t>Croiseur</w:t>
        </w:r>
      </w:ins>
    </w:p>
    <w:p w:rsidR="00D65CEF" w:rsidRDefault="00D65CEF">
      <w:pPr>
        <w:pStyle w:val="Z3"/>
        <w:numPr>
          <w:ilvl w:val="0"/>
          <w:numId w:val="0"/>
        </w:numPr>
        <w:rPr>
          <w:ins w:id="170" w:author="moi" w:date="2017-11-20T09:28:00Z"/>
        </w:rPr>
      </w:pPr>
    </w:p>
    <w:p w:rsidR="00D65CEF" w:rsidRDefault="00D65CEF">
      <w:pPr>
        <w:pStyle w:val="Z3"/>
        <w:numPr>
          <w:ilvl w:val="0"/>
          <w:numId w:val="0"/>
        </w:numPr>
        <w:rPr>
          <w:ins w:id="171" w:author="moi" w:date="2017-11-20T09:28:00Z"/>
        </w:rPr>
      </w:pPr>
      <w:ins w:id="172" w:author="moi" w:date="2017-11-20T09:28:00Z">
        <w:r>
          <w:t xml:space="preserve">Le croiseur est un vaissaux fait pour </w:t>
        </w:r>
      </w:ins>
      <w:ins w:id="173" w:author="moi" w:date="2017-11-20T09:29:00Z">
        <w:r>
          <w:t>des tache précise</w:t>
        </w:r>
      </w:ins>
    </w:p>
    <w:p w:rsidR="00D65CEF" w:rsidRDefault="00D65CEF">
      <w:pPr>
        <w:pStyle w:val="Z3"/>
        <w:numPr>
          <w:ilvl w:val="0"/>
          <w:numId w:val="0"/>
        </w:numPr>
        <w:rPr>
          <w:ins w:id="174" w:author="moi" w:date="2017-11-20T08:12:00Z"/>
        </w:rPr>
      </w:pPr>
    </w:p>
    <w:p w:rsidR="004C6758" w:rsidRDefault="004C6758">
      <w:pPr>
        <w:pStyle w:val="Z3"/>
        <w:numPr>
          <w:ilvl w:val="4"/>
          <w:numId w:val="28"/>
        </w:numPr>
        <w:rPr>
          <w:ins w:id="175" w:author="moi" w:date="2017-11-20T09:38:00Z"/>
        </w:rPr>
        <w:pPrChange w:id="176" w:author="moi" w:date="2017-11-20T08:12:00Z">
          <w:pPr>
            <w:pStyle w:val="Z3"/>
            <w:numPr>
              <w:ilvl w:val="0"/>
              <w:numId w:val="0"/>
            </w:numPr>
            <w:ind w:left="0" w:firstLine="0"/>
          </w:pPr>
        </w:pPrChange>
      </w:pPr>
      <w:ins w:id="177" w:author="moi" w:date="2017-11-20T08:12:00Z">
        <w:r>
          <w:t>Class</w:t>
        </w:r>
      </w:ins>
      <w:ins w:id="178" w:author="moi" w:date="2017-11-20T08:13:00Z">
        <w:r>
          <w:t>e</w:t>
        </w:r>
      </w:ins>
      <w:ins w:id="179" w:author="moi" w:date="2017-11-20T08:12:00Z">
        <w:r>
          <w:t xml:space="preserve"> C</w:t>
        </w:r>
      </w:ins>
      <w:ins w:id="180" w:author="moi" w:date="2017-11-20T08:13:00Z">
        <w:r>
          <w:t>-1xxx</w:t>
        </w:r>
      </w:ins>
    </w:p>
    <w:p w:rsidR="00C3776F" w:rsidRDefault="00C3776F">
      <w:pPr>
        <w:pStyle w:val="Z3"/>
        <w:numPr>
          <w:ilvl w:val="0"/>
          <w:numId w:val="0"/>
        </w:numPr>
        <w:rPr>
          <w:ins w:id="181" w:author="moi" w:date="2017-11-20T09:38:00Z"/>
        </w:rPr>
      </w:pPr>
    </w:p>
    <w:p w:rsidR="00C3776F" w:rsidRDefault="00C3776F">
      <w:pPr>
        <w:pStyle w:val="Z3"/>
        <w:numPr>
          <w:ilvl w:val="0"/>
          <w:numId w:val="0"/>
        </w:numPr>
        <w:rPr>
          <w:ins w:id="182" w:author="moi" w:date="2017-11-20T09:38:00Z"/>
        </w:rPr>
      </w:pPr>
      <w:ins w:id="183" w:author="moi" w:date="2017-11-20T09:38:00Z">
        <w:r>
          <w:t>Croiseur de combat</w:t>
        </w:r>
      </w:ins>
    </w:p>
    <w:p w:rsidR="00C3776F" w:rsidRDefault="00C3776F">
      <w:pPr>
        <w:pStyle w:val="Z3"/>
        <w:numPr>
          <w:ilvl w:val="0"/>
          <w:numId w:val="0"/>
        </w:numPr>
        <w:rPr>
          <w:ins w:id="184" w:author="moi" w:date="2017-11-20T08:15:00Z"/>
        </w:rPr>
      </w:pPr>
    </w:p>
    <w:p w:rsidR="004C6758" w:rsidRDefault="004C6758">
      <w:pPr>
        <w:pStyle w:val="Z3"/>
        <w:numPr>
          <w:ilvl w:val="5"/>
          <w:numId w:val="28"/>
        </w:numPr>
        <w:rPr>
          <w:ins w:id="185" w:author="moi" w:date="2017-11-20T09:38:00Z"/>
        </w:rPr>
        <w:pPrChange w:id="186" w:author="moi" w:date="2017-11-20T08:15:00Z">
          <w:pPr>
            <w:pStyle w:val="Z3"/>
            <w:numPr>
              <w:ilvl w:val="0"/>
              <w:numId w:val="0"/>
            </w:numPr>
            <w:ind w:left="0" w:firstLine="0"/>
          </w:pPr>
        </w:pPrChange>
      </w:pPr>
      <w:ins w:id="187" w:author="moi" w:date="2017-11-20T08:15:00Z">
        <w:r>
          <w:t>C-1000</w:t>
        </w:r>
      </w:ins>
    </w:p>
    <w:p w:rsidR="00C3776F" w:rsidRDefault="00C3776F">
      <w:pPr>
        <w:pStyle w:val="Z3"/>
        <w:numPr>
          <w:ilvl w:val="0"/>
          <w:numId w:val="0"/>
        </w:numPr>
        <w:rPr>
          <w:ins w:id="188" w:author="moi" w:date="2017-11-20T09:38:00Z"/>
        </w:rPr>
      </w:pPr>
    </w:p>
    <w:p w:rsidR="00C3776F" w:rsidRDefault="00C3776F">
      <w:pPr>
        <w:pStyle w:val="Z3"/>
        <w:numPr>
          <w:ilvl w:val="0"/>
          <w:numId w:val="0"/>
        </w:numPr>
        <w:rPr>
          <w:ins w:id="189" w:author="moi" w:date="2017-11-20T09:38:00Z"/>
        </w:rPr>
      </w:pPr>
      <w:ins w:id="190" w:author="moi" w:date="2017-11-20T09:38:00Z">
        <w:r>
          <w:t>Vaissaux de type SAVANAH de HALO</w:t>
        </w:r>
      </w:ins>
      <w:ins w:id="191" w:author="moi" w:date="2017-11-20T09:39:00Z">
        <w:r>
          <w:t xml:space="preserve"> REACH</w:t>
        </w:r>
      </w:ins>
    </w:p>
    <w:p w:rsidR="00C3776F" w:rsidRDefault="00C3776F">
      <w:pPr>
        <w:pStyle w:val="Z3"/>
        <w:numPr>
          <w:ilvl w:val="0"/>
          <w:numId w:val="0"/>
        </w:numPr>
        <w:rPr>
          <w:ins w:id="192" w:author="moi" w:date="2017-11-20T08:16:00Z"/>
        </w:rPr>
      </w:pPr>
    </w:p>
    <w:p w:rsidR="004C6758" w:rsidRDefault="004C6758">
      <w:pPr>
        <w:pStyle w:val="Z3"/>
        <w:numPr>
          <w:ilvl w:val="6"/>
          <w:numId w:val="28"/>
        </w:numPr>
        <w:rPr>
          <w:ins w:id="193" w:author="moi" w:date="2017-11-20T09:39:00Z"/>
        </w:rPr>
        <w:pPrChange w:id="194" w:author="moi" w:date="2017-11-20T08:16:00Z">
          <w:pPr>
            <w:pStyle w:val="Z3"/>
            <w:numPr>
              <w:ilvl w:val="0"/>
              <w:numId w:val="0"/>
            </w:numPr>
            <w:ind w:left="0" w:firstLine="0"/>
          </w:pPr>
        </w:pPrChange>
      </w:pPr>
      <w:ins w:id="195" w:author="moi" w:date="2017-11-20T08:16:00Z">
        <w:r>
          <w:t>C-1000 SAVANAH</w:t>
        </w:r>
      </w:ins>
    </w:p>
    <w:p w:rsidR="00C3776F" w:rsidRDefault="00C3776F">
      <w:pPr>
        <w:pStyle w:val="Z3"/>
        <w:numPr>
          <w:ilvl w:val="0"/>
          <w:numId w:val="0"/>
        </w:numPr>
        <w:rPr>
          <w:ins w:id="196" w:author="moi" w:date="2017-11-20T09:39:00Z"/>
        </w:rPr>
      </w:pPr>
    </w:p>
    <w:p w:rsidR="00C3776F" w:rsidRDefault="00C3776F">
      <w:pPr>
        <w:pStyle w:val="Z3"/>
        <w:numPr>
          <w:ilvl w:val="0"/>
          <w:numId w:val="0"/>
        </w:numPr>
        <w:rPr>
          <w:ins w:id="197" w:author="moi" w:date="2017-11-20T09:39:00Z"/>
        </w:rPr>
      </w:pPr>
      <w:ins w:id="198" w:author="moi" w:date="2017-11-20T09:39:00Z">
        <w:r>
          <w:t>La vraie SAVANAH</w:t>
        </w:r>
      </w:ins>
    </w:p>
    <w:p w:rsidR="00C3776F" w:rsidRDefault="00C3776F">
      <w:pPr>
        <w:pStyle w:val="Z3"/>
        <w:numPr>
          <w:ilvl w:val="0"/>
          <w:numId w:val="0"/>
        </w:numPr>
        <w:rPr>
          <w:ins w:id="199" w:author="moi" w:date="2017-11-20T08:17:00Z"/>
        </w:rPr>
      </w:pPr>
    </w:p>
    <w:p w:rsidR="004C6758" w:rsidRDefault="004C6758">
      <w:pPr>
        <w:pStyle w:val="Z3"/>
        <w:numPr>
          <w:ilvl w:val="5"/>
          <w:numId w:val="28"/>
        </w:numPr>
        <w:rPr>
          <w:ins w:id="200" w:author="moi" w:date="2017-11-20T09:39:00Z"/>
        </w:rPr>
        <w:pPrChange w:id="201" w:author="moi" w:date="2017-11-20T08:17:00Z">
          <w:pPr>
            <w:pStyle w:val="Z3"/>
            <w:numPr>
              <w:ilvl w:val="0"/>
              <w:numId w:val="0"/>
            </w:numPr>
            <w:ind w:left="0" w:firstLine="0"/>
          </w:pPr>
        </w:pPrChange>
      </w:pPr>
      <w:ins w:id="202" w:author="moi" w:date="2017-11-20T08:17:00Z">
        <w:r>
          <w:t>C-1010</w:t>
        </w:r>
      </w:ins>
    </w:p>
    <w:p w:rsidR="00C3776F" w:rsidRDefault="00C3776F">
      <w:pPr>
        <w:pStyle w:val="Z3"/>
        <w:numPr>
          <w:ilvl w:val="0"/>
          <w:numId w:val="0"/>
        </w:numPr>
        <w:rPr>
          <w:ins w:id="203" w:author="moi" w:date="2017-11-20T09:39:00Z"/>
        </w:rPr>
      </w:pPr>
    </w:p>
    <w:p w:rsidR="00C3776F" w:rsidRDefault="00C3776F">
      <w:pPr>
        <w:pStyle w:val="Z3"/>
        <w:numPr>
          <w:ilvl w:val="0"/>
          <w:numId w:val="0"/>
        </w:numPr>
        <w:rPr>
          <w:ins w:id="204" w:author="moi" w:date="2017-11-20T09:39:00Z"/>
        </w:rPr>
      </w:pPr>
      <w:ins w:id="205" w:author="moi" w:date="2017-11-20T09:39:00Z">
        <w:r>
          <w:t>Vaissaux de type TIGRIS de COD INFINIT WARFARE</w:t>
        </w:r>
      </w:ins>
    </w:p>
    <w:p w:rsidR="00C3776F" w:rsidRDefault="00C3776F">
      <w:pPr>
        <w:pStyle w:val="Z3"/>
        <w:numPr>
          <w:ilvl w:val="0"/>
          <w:numId w:val="0"/>
        </w:numPr>
        <w:rPr>
          <w:ins w:id="206" w:author="moi" w:date="2017-11-20T08:17:00Z"/>
        </w:rPr>
      </w:pPr>
    </w:p>
    <w:p w:rsidR="004C6758" w:rsidRDefault="004C6758">
      <w:pPr>
        <w:pStyle w:val="Z3"/>
        <w:numPr>
          <w:ilvl w:val="6"/>
          <w:numId w:val="28"/>
        </w:numPr>
        <w:rPr>
          <w:ins w:id="207" w:author="moi" w:date="2017-11-20T09:40:00Z"/>
        </w:rPr>
        <w:pPrChange w:id="208" w:author="moi" w:date="2017-11-20T08:17:00Z">
          <w:pPr>
            <w:pStyle w:val="Z3"/>
            <w:numPr>
              <w:ilvl w:val="0"/>
              <w:numId w:val="0"/>
            </w:numPr>
            <w:ind w:left="0" w:firstLine="0"/>
          </w:pPr>
        </w:pPrChange>
      </w:pPr>
      <w:ins w:id="209" w:author="moi" w:date="2017-11-20T08:17:00Z">
        <w:r>
          <w:t>C-1010 TIGRIS</w:t>
        </w:r>
      </w:ins>
    </w:p>
    <w:p w:rsidR="00C3776F" w:rsidRDefault="00C3776F">
      <w:pPr>
        <w:pStyle w:val="Z3"/>
        <w:numPr>
          <w:ilvl w:val="0"/>
          <w:numId w:val="0"/>
        </w:numPr>
        <w:rPr>
          <w:ins w:id="210" w:author="moi" w:date="2017-11-20T09:40:00Z"/>
        </w:rPr>
      </w:pPr>
    </w:p>
    <w:p w:rsidR="00C3776F" w:rsidRDefault="00C3776F">
      <w:pPr>
        <w:pStyle w:val="Z3"/>
        <w:numPr>
          <w:ilvl w:val="0"/>
          <w:numId w:val="0"/>
        </w:numPr>
        <w:rPr>
          <w:ins w:id="211" w:author="moi" w:date="2017-11-20T09:40:00Z"/>
        </w:rPr>
      </w:pPr>
      <w:ins w:id="212" w:author="moi" w:date="2017-11-20T09:40:00Z">
        <w:r>
          <w:t>Le vrai TIGRIS</w:t>
        </w:r>
      </w:ins>
    </w:p>
    <w:p w:rsidR="00C3776F" w:rsidRDefault="00C3776F">
      <w:pPr>
        <w:pStyle w:val="Z3"/>
        <w:numPr>
          <w:ilvl w:val="0"/>
          <w:numId w:val="0"/>
        </w:numPr>
        <w:rPr>
          <w:ins w:id="213" w:author="moi" w:date="2017-11-20T08:13:00Z"/>
        </w:rPr>
      </w:pPr>
    </w:p>
    <w:p w:rsidR="004C6758" w:rsidRDefault="004C6758">
      <w:pPr>
        <w:pStyle w:val="Z3"/>
        <w:numPr>
          <w:ilvl w:val="4"/>
          <w:numId w:val="28"/>
        </w:numPr>
        <w:rPr>
          <w:ins w:id="214" w:author="moi" w:date="2017-11-20T09:41:00Z"/>
        </w:rPr>
        <w:pPrChange w:id="215" w:author="moi" w:date="2017-11-20T08:12:00Z">
          <w:pPr>
            <w:pStyle w:val="Z3"/>
            <w:numPr>
              <w:ilvl w:val="0"/>
              <w:numId w:val="0"/>
            </w:numPr>
            <w:ind w:left="0" w:firstLine="0"/>
          </w:pPr>
        </w:pPrChange>
      </w:pPr>
      <w:ins w:id="216" w:author="moi" w:date="2017-11-20T08:13:00Z">
        <w:r>
          <w:t xml:space="preserve">Classe </w:t>
        </w:r>
      </w:ins>
      <w:ins w:id="217" w:author="moi" w:date="2017-11-20T08:14:00Z">
        <w:r>
          <w:t>T-1xxx</w:t>
        </w:r>
      </w:ins>
    </w:p>
    <w:p w:rsidR="00C3776F" w:rsidRDefault="00C3776F">
      <w:pPr>
        <w:pStyle w:val="Z3"/>
        <w:numPr>
          <w:ilvl w:val="0"/>
          <w:numId w:val="0"/>
        </w:numPr>
        <w:rPr>
          <w:ins w:id="218" w:author="moi" w:date="2017-11-20T09:41:00Z"/>
        </w:rPr>
      </w:pPr>
    </w:p>
    <w:p w:rsidR="00C3776F" w:rsidRDefault="00C3776F">
      <w:pPr>
        <w:pStyle w:val="Z3"/>
        <w:numPr>
          <w:ilvl w:val="0"/>
          <w:numId w:val="0"/>
        </w:numPr>
        <w:rPr>
          <w:ins w:id="219" w:author="moi" w:date="2017-11-20T09:41:00Z"/>
        </w:rPr>
      </w:pPr>
      <w:ins w:id="220" w:author="moi" w:date="2017-11-20T09:41:00Z">
        <w:r>
          <w:t>Vaisseu de transport</w:t>
        </w:r>
      </w:ins>
    </w:p>
    <w:p w:rsidR="00C3776F" w:rsidRDefault="00C3776F">
      <w:pPr>
        <w:pStyle w:val="Z3"/>
        <w:numPr>
          <w:ilvl w:val="0"/>
          <w:numId w:val="0"/>
        </w:numPr>
        <w:rPr>
          <w:ins w:id="221" w:author="moi" w:date="2017-11-20T08:14:00Z"/>
        </w:rPr>
      </w:pPr>
    </w:p>
    <w:p w:rsidR="004C6758" w:rsidRDefault="004C6758">
      <w:pPr>
        <w:pStyle w:val="Z3"/>
        <w:numPr>
          <w:ilvl w:val="4"/>
          <w:numId w:val="28"/>
        </w:numPr>
        <w:rPr>
          <w:ins w:id="222" w:author="moi" w:date="2017-11-20T09:41:00Z"/>
        </w:rPr>
        <w:pPrChange w:id="223" w:author="moi" w:date="2017-11-20T08:12:00Z">
          <w:pPr>
            <w:pStyle w:val="Z3"/>
            <w:numPr>
              <w:ilvl w:val="0"/>
              <w:numId w:val="0"/>
            </w:numPr>
            <w:ind w:left="0" w:firstLine="0"/>
          </w:pPr>
        </w:pPrChange>
      </w:pPr>
      <w:ins w:id="224" w:author="moi" w:date="2017-11-20T08:14:00Z">
        <w:r>
          <w:t xml:space="preserve">Classe </w:t>
        </w:r>
      </w:ins>
      <w:ins w:id="225" w:author="moi" w:date="2017-11-20T08:15:00Z">
        <w:r>
          <w:t>P-1xxx</w:t>
        </w:r>
      </w:ins>
    </w:p>
    <w:p w:rsidR="00C3776F" w:rsidRDefault="00C3776F">
      <w:pPr>
        <w:pStyle w:val="Z3"/>
        <w:numPr>
          <w:ilvl w:val="0"/>
          <w:numId w:val="0"/>
        </w:numPr>
        <w:rPr>
          <w:ins w:id="226" w:author="moi" w:date="2017-11-20T09:41:00Z"/>
        </w:rPr>
      </w:pPr>
    </w:p>
    <w:p w:rsidR="00C3776F" w:rsidRDefault="00C3776F">
      <w:pPr>
        <w:pStyle w:val="Z3"/>
        <w:numPr>
          <w:ilvl w:val="0"/>
          <w:numId w:val="0"/>
        </w:numPr>
        <w:rPr>
          <w:ins w:id="227" w:author="moi" w:date="2017-11-20T09:41:00Z"/>
        </w:rPr>
      </w:pPr>
      <w:ins w:id="228" w:author="moi" w:date="2017-11-20T09:44:00Z">
        <w:r>
          <w:t>Vaissaux d’escorte</w:t>
        </w:r>
      </w:ins>
    </w:p>
    <w:p w:rsidR="00C3776F" w:rsidRDefault="00C3776F">
      <w:pPr>
        <w:pStyle w:val="Z3"/>
        <w:numPr>
          <w:ilvl w:val="0"/>
          <w:numId w:val="0"/>
        </w:numPr>
        <w:rPr>
          <w:ins w:id="229" w:author="moi" w:date="2017-11-20T08:08:00Z"/>
        </w:rPr>
      </w:pPr>
    </w:p>
    <w:p w:rsidR="004C6758" w:rsidRDefault="004C6758">
      <w:pPr>
        <w:pStyle w:val="Z3"/>
        <w:numPr>
          <w:ilvl w:val="3"/>
          <w:numId w:val="28"/>
        </w:numPr>
        <w:rPr>
          <w:ins w:id="230" w:author="moi" w:date="2017-11-20T08:08:00Z"/>
        </w:rPr>
        <w:pPrChange w:id="231" w:author="moi" w:date="2017-11-20T08:08:00Z">
          <w:pPr>
            <w:pStyle w:val="Z3"/>
            <w:numPr>
              <w:ilvl w:val="0"/>
              <w:numId w:val="0"/>
            </w:numPr>
            <w:ind w:left="0" w:firstLine="0"/>
          </w:pPr>
        </w:pPrChange>
      </w:pPr>
      <w:ins w:id="232" w:author="moi" w:date="2017-11-20T08:08:00Z">
        <w:r>
          <w:t>Chasseur</w:t>
        </w:r>
      </w:ins>
    </w:p>
    <w:p w:rsidR="004C6758" w:rsidRDefault="004C6758" w:rsidP="00451671">
      <w:pPr>
        <w:pStyle w:val="Z3"/>
        <w:numPr>
          <w:ilvl w:val="0"/>
          <w:numId w:val="0"/>
        </w:numPr>
        <w:rPr>
          <w:ins w:id="233" w:author="moi" w:date="2017-11-20T09:44:00Z"/>
        </w:rPr>
      </w:pPr>
    </w:p>
    <w:p w:rsidR="00C3776F" w:rsidRDefault="00C3776F" w:rsidP="00451671">
      <w:pPr>
        <w:pStyle w:val="Z3"/>
        <w:numPr>
          <w:ilvl w:val="0"/>
          <w:numId w:val="0"/>
        </w:numPr>
        <w:rPr>
          <w:ins w:id="234" w:author="moi" w:date="2017-11-20T09:44:00Z"/>
        </w:rPr>
      </w:pPr>
      <w:ins w:id="235" w:author="moi" w:date="2017-11-20T09:44:00Z">
        <w:r>
          <w:t>Vaissaux de petite taille servant à l’assaut des plus gros ou au combats entre eux.</w:t>
        </w:r>
      </w:ins>
    </w:p>
    <w:p w:rsidR="00C3776F" w:rsidRDefault="00C3776F" w:rsidP="00451671">
      <w:pPr>
        <w:pStyle w:val="Z3"/>
        <w:numPr>
          <w:ilvl w:val="0"/>
          <w:numId w:val="0"/>
        </w:numPr>
        <w:rPr>
          <w:ins w:id="236" w:author="moi" w:date="2017-11-20T09:47:00Z"/>
        </w:rPr>
      </w:pPr>
    </w:p>
    <w:p w:rsidR="00905EDE" w:rsidRDefault="00905EDE">
      <w:pPr>
        <w:pStyle w:val="Z3"/>
        <w:numPr>
          <w:ilvl w:val="4"/>
          <w:numId w:val="28"/>
        </w:numPr>
        <w:rPr>
          <w:ins w:id="237" w:author="moi" w:date="2017-11-20T09:48:00Z"/>
        </w:rPr>
        <w:pPrChange w:id="238" w:author="moi" w:date="2017-11-20T09:47:00Z">
          <w:pPr>
            <w:pStyle w:val="Z3"/>
            <w:numPr>
              <w:ilvl w:val="0"/>
              <w:numId w:val="0"/>
            </w:numPr>
            <w:ind w:left="0" w:firstLine="0"/>
          </w:pPr>
        </w:pPrChange>
      </w:pPr>
      <w:ins w:id="239" w:author="moi" w:date="2017-11-20T09:47:00Z">
        <w:r>
          <w:t>Jackal</w:t>
        </w:r>
      </w:ins>
      <w:ins w:id="240" w:author="moi" w:date="2017-11-20T09:50:00Z">
        <w:r>
          <w:t xml:space="preserve"> (CODIW)</w:t>
        </w:r>
      </w:ins>
    </w:p>
    <w:p w:rsidR="00905EDE" w:rsidRDefault="00905EDE">
      <w:pPr>
        <w:pStyle w:val="Z3"/>
        <w:numPr>
          <w:ilvl w:val="0"/>
          <w:numId w:val="0"/>
        </w:numPr>
        <w:rPr>
          <w:ins w:id="241" w:author="moi" w:date="2017-11-20T09:48:00Z"/>
        </w:rPr>
      </w:pPr>
    </w:p>
    <w:p w:rsidR="00905EDE" w:rsidRDefault="00905EDE">
      <w:pPr>
        <w:pStyle w:val="Z3"/>
        <w:numPr>
          <w:ilvl w:val="0"/>
          <w:numId w:val="0"/>
        </w:numPr>
        <w:rPr>
          <w:ins w:id="242" w:author="moi" w:date="2017-11-20T09:48:00Z"/>
        </w:rPr>
      </w:pPr>
      <w:ins w:id="243" w:author="moi" w:date="2017-11-20T09:48:00Z">
        <w:r>
          <w:t>Les vrais Jackal de COD INFINIT WARFARE</w:t>
        </w:r>
      </w:ins>
    </w:p>
    <w:p w:rsidR="00905EDE" w:rsidRDefault="00905EDE">
      <w:pPr>
        <w:pStyle w:val="Z3"/>
        <w:numPr>
          <w:ilvl w:val="0"/>
          <w:numId w:val="0"/>
        </w:numPr>
        <w:rPr>
          <w:ins w:id="244" w:author="moi" w:date="2017-11-20T09:48:00Z"/>
        </w:rPr>
      </w:pPr>
    </w:p>
    <w:p w:rsidR="00905EDE" w:rsidRDefault="00905EDE">
      <w:pPr>
        <w:pStyle w:val="Z3"/>
        <w:numPr>
          <w:ilvl w:val="4"/>
          <w:numId w:val="28"/>
        </w:numPr>
        <w:rPr>
          <w:ins w:id="245" w:author="moi" w:date="2017-11-20T09:49:00Z"/>
        </w:rPr>
        <w:pPrChange w:id="246" w:author="moi" w:date="2017-11-20T09:48:00Z">
          <w:pPr>
            <w:pStyle w:val="Z3"/>
            <w:numPr>
              <w:ilvl w:val="0"/>
              <w:numId w:val="0"/>
            </w:numPr>
            <w:ind w:left="0" w:firstLine="0"/>
          </w:pPr>
        </w:pPrChange>
      </w:pPr>
      <w:ins w:id="247" w:author="moi" w:date="2017-11-20T09:48:00Z">
        <w:r>
          <w:t>Sabre</w:t>
        </w:r>
      </w:ins>
      <w:ins w:id="248" w:author="moi" w:date="2017-11-20T09:50:00Z">
        <w:r>
          <w:t xml:space="preserve"> (HR)</w:t>
        </w:r>
      </w:ins>
    </w:p>
    <w:p w:rsidR="00905EDE" w:rsidRDefault="00905EDE">
      <w:pPr>
        <w:pStyle w:val="Z3"/>
        <w:numPr>
          <w:ilvl w:val="4"/>
          <w:numId w:val="28"/>
        </w:numPr>
        <w:rPr>
          <w:ins w:id="249" w:author="moi" w:date="2017-11-20T09:47:00Z"/>
        </w:rPr>
        <w:pPrChange w:id="250" w:author="moi" w:date="2017-11-20T09:48:00Z">
          <w:pPr>
            <w:pStyle w:val="Z3"/>
            <w:numPr>
              <w:ilvl w:val="0"/>
              <w:numId w:val="0"/>
            </w:numPr>
            <w:ind w:left="0" w:firstLine="0"/>
          </w:pPr>
        </w:pPrChange>
      </w:pPr>
    </w:p>
    <w:p w:rsidR="00905EDE" w:rsidRDefault="00905EDE" w:rsidP="00451671">
      <w:pPr>
        <w:pStyle w:val="Z3"/>
        <w:numPr>
          <w:ilvl w:val="0"/>
          <w:numId w:val="0"/>
        </w:numPr>
      </w:pPr>
    </w:p>
    <w:p w:rsidR="00BB019B" w:rsidRDefault="00BB019B" w:rsidP="007A01E9">
      <w:pPr>
        <w:pStyle w:val="Z1"/>
      </w:pPr>
      <w:r>
        <w:t>Les lieux</w:t>
      </w:r>
    </w:p>
    <w:p w:rsidR="00905EDE" w:rsidRDefault="00905EDE" w:rsidP="00BB019B">
      <w:pPr>
        <w:rPr>
          <w:ins w:id="251" w:author="moi" w:date="2017-11-20T09:45:00Z"/>
        </w:rPr>
      </w:pPr>
    </w:p>
    <w:p w:rsidR="00905EDE" w:rsidRDefault="00905EDE" w:rsidP="00BB019B"/>
    <w:p w:rsidR="00BB019B" w:rsidRDefault="00BB019B" w:rsidP="00BB019B">
      <w:r>
        <w:t>Tout les lieux visible dans le jeux de rôle</w:t>
      </w:r>
    </w:p>
    <w:p w:rsidR="00BB019B" w:rsidRDefault="00BB019B" w:rsidP="00BB019B"/>
    <w:p w:rsidR="00BB019B" w:rsidRDefault="00BB019B" w:rsidP="007A01E9">
      <w:pPr>
        <w:pStyle w:val="Z2"/>
      </w:pPr>
      <w:r w:rsidRPr="007A01E9">
        <w:t>Terre</w:t>
      </w:r>
    </w:p>
    <w:p w:rsidR="005055EF" w:rsidRDefault="005055EF" w:rsidP="005055EF"/>
    <w:p w:rsidR="005055EF" w:rsidRDefault="005055EF" w:rsidP="005055EF">
      <w:r>
        <w:t>Planète d’origine de l’humanité et d’ailleurs la seul lui appartenant. Aujourd’hui tout les pays ont une armée et des service commun.</w:t>
      </w:r>
    </w:p>
    <w:p w:rsidR="005055EF" w:rsidRDefault="005055EF" w:rsidP="005055EF"/>
    <w:p w:rsidR="00BB019B" w:rsidRDefault="00BB019B" w:rsidP="00BB019B">
      <w:pPr>
        <w:pStyle w:val="Paragraphedeliste"/>
        <w:numPr>
          <w:ilvl w:val="2"/>
          <w:numId w:val="28"/>
        </w:numPr>
      </w:pPr>
      <w:r>
        <w:t>USA</w:t>
      </w:r>
    </w:p>
    <w:p w:rsidR="005055EF" w:rsidRDefault="005055EF" w:rsidP="005055EF"/>
    <w:p w:rsidR="005055EF" w:rsidRDefault="005055EF" w:rsidP="005055EF">
      <w:r>
        <w:t>Un des pays les plus influant de époque avec ses riveau</w:t>
      </w:r>
    </w:p>
    <w:p w:rsidR="005055EF" w:rsidRDefault="005055EF" w:rsidP="005055EF"/>
    <w:p w:rsidR="00BB019B" w:rsidRDefault="00F82DC5" w:rsidP="00BB019B">
      <w:pPr>
        <w:pStyle w:val="Paragraphedeliste"/>
        <w:numPr>
          <w:ilvl w:val="3"/>
          <w:numId w:val="28"/>
        </w:numPr>
      </w:pPr>
      <w:r>
        <w:t>[</w:t>
      </w:r>
      <w:r w:rsidR="00BB019B">
        <w:t>Q</w:t>
      </w:r>
      <w:r w:rsidR="00202844">
        <w:t>G</w:t>
      </w:r>
      <w:r>
        <w:t>]</w:t>
      </w:r>
      <w:r w:rsidR="00202844">
        <w:t xml:space="preserve"> de l’armée</w:t>
      </w:r>
      <w:ins w:id="252" w:author="moi" w:date="2017-11-21T09:29:00Z">
        <w:r w:rsidR="00564EBF">
          <w:t xml:space="preserve"> officieux</w:t>
        </w:r>
      </w:ins>
    </w:p>
    <w:p w:rsidR="00202844" w:rsidRDefault="00202844" w:rsidP="00202844"/>
    <w:p w:rsidR="00202844" w:rsidRDefault="00202844" w:rsidP="00202844">
      <w:r>
        <w:t>Lieu de direction ou toute les opération sont géré en temps réel aussi bien contre les alien que contre l’inssurection.</w:t>
      </w:r>
    </w:p>
    <w:p w:rsidR="00202844" w:rsidRDefault="00202844" w:rsidP="00202844"/>
    <w:p w:rsidR="00F82DC5" w:rsidRDefault="00F82DC5" w:rsidP="00F82DC5">
      <w:pPr>
        <w:pStyle w:val="Paragraphedeliste"/>
        <w:numPr>
          <w:ilvl w:val="3"/>
          <w:numId w:val="28"/>
        </w:numPr>
      </w:pPr>
      <w:r>
        <w:t>[SISO] Kriss</w:t>
      </w:r>
    </w:p>
    <w:p w:rsidR="00F82DC5" w:rsidRDefault="00F82DC5" w:rsidP="00F82DC5">
      <w:pPr>
        <w:pStyle w:val="Paragraphedeliste"/>
        <w:numPr>
          <w:ilvl w:val="3"/>
          <w:numId w:val="28"/>
        </w:numPr>
      </w:pPr>
      <w:r>
        <w:t>[SISO] Cheytac</w:t>
      </w:r>
    </w:p>
    <w:p w:rsidR="00F82DC5" w:rsidRDefault="00F82DC5" w:rsidP="00202844"/>
    <w:p w:rsidR="00BB019B" w:rsidRDefault="00BB019B" w:rsidP="00BB019B">
      <w:pPr>
        <w:pStyle w:val="Paragraphedeliste"/>
        <w:numPr>
          <w:ilvl w:val="2"/>
          <w:numId w:val="28"/>
        </w:numPr>
      </w:pPr>
      <w:r>
        <w:t>France</w:t>
      </w:r>
    </w:p>
    <w:p w:rsidR="005055EF" w:rsidRDefault="005055EF" w:rsidP="005055EF"/>
    <w:p w:rsidR="005055EF" w:rsidRDefault="005055EF" w:rsidP="005055EF">
      <w:r>
        <w:t>Pays se penchant surtout sur la question de l’avenir et la methode a adopter pour la cohabitaiton mondiale.</w:t>
      </w:r>
    </w:p>
    <w:p w:rsidR="00F82DC5" w:rsidRDefault="00F82DC5" w:rsidP="005055EF"/>
    <w:p w:rsidR="00BB019B" w:rsidRDefault="00BB019B" w:rsidP="00BB019B">
      <w:pPr>
        <w:pStyle w:val="Paragraphedeliste"/>
        <w:numPr>
          <w:ilvl w:val="2"/>
          <w:numId w:val="28"/>
        </w:numPr>
      </w:pPr>
      <w:r>
        <w:t>Russie</w:t>
      </w:r>
    </w:p>
    <w:p w:rsidR="005055EF" w:rsidRDefault="005055EF" w:rsidP="005055EF"/>
    <w:p w:rsidR="005055EF" w:rsidRDefault="005055EF" w:rsidP="005055EF">
      <w:r>
        <w:t>Même si la rivalité est moins imprtante il s’agit du rival historique de USA</w:t>
      </w:r>
      <w:r w:rsidR="00202844">
        <w:t>.</w:t>
      </w:r>
    </w:p>
    <w:p w:rsidR="005055EF" w:rsidRDefault="005055EF" w:rsidP="005055EF"/>
    <w:p w:rsidR="00BB019B" w:rsidRDefault="00F82DC5" w:rsidP="00BB019B">
      <w:pPr>
        <w:pStyle w:val="Paragraphedeliste"/>
        <w:numPr>
          <w:ilvl w:val="3"/>
          <w:numId w:val="28"/>
        </w:numPr>
      </w:pPr>
      <w:r>
        <w:t>[</w:t>
      </w:r>
      <w:r w:rsidR="00BB019B">
        <w:t>QG</w:t>
      </w:r>
      <w:r>
        <w:t>]</w:t>
      </w:r>
      <w:r w:rsidR="00BB019B">
        <w:t xml:space="preserve"> du renseignement</w:t>
      </w:r>
    </w:p>
    <w:p w:rsidR="005055EF" w:rsidRDefault="005055EF" w:rsidP="005055EF"/>
    <w:p w:rsidR="005055EF" w:rsidRDefault="005055EF" w:rsidP="005055EF">
      <w:r>
        <w:t>Base des renseignement très probablement le lieux le plus sécuriser avec le</w:t>
      </w:r>
      <w:r w:rsidR="00202844">
        <w:t xml:space="preserve"> QG de l’armée mais personne n’a jamais voulu comparer</w:t>
      </w:r>
    </w:p>
    <w:p w:rsidR="005055EF" w:rsidRDefault="005055EF" w:rsidP="005055EF"/>
    <w:p w:rsidR="00021BF6" w:rsidRDefault="00021BF6" w:rsidP="00021BF6">
      <w:pPr>
        <w:pStyle w:val="Paragraphedeliste"/>
        <w:numPr>
          <w:ilvl w:val="3"/>
          <w:numId w:val="28"/>
        </w:numPr>
      </w:pPr>
      <w:r>
        <w:t>Centre de gestion europe de l’est</w:t>
      </w:r>
    </w:p>
    <w:p w:rsidR="00021BF6" w:rsidRDefault="00021BF6" w:rsidP="005055EF"/>
    <w:p w:rsidR="00F82DC5" w:rsidRDefault="00F82DC5" w:rsidP="00F82DC5">
      <w:pPr>
        <w:pStyle w:val="Z3"/>
      </w:pPr>
      <w:r>
        <w:t>Allemagne</w:t>
      </w:r>
    </w:p>
    <w:p w:rsidR="00F82DC5" w:rsidRDefault="00F82DC5" w:rsidP="00F82DC5">
      <w:pPr>
        <w:pStyle w:val="Z3"/>
        <w:numPr>
          <w:ilvl w:val="0"/>
          <w:numId w:val="0"/>
        </w:numPr>
      </w:pPr>
    </w:p>
    <w:p w:rsidR="00F82DC5" w:rsidRDefault="00F82DC5" w:rsidP="00F82DC5">
      <w:pPr>
        <w:pStyle w:val="Z3"/>
        <w:numPr>
          <w:ilvl w:val="3"/>
          <w:numId w:val="28"/>
        </w:numPr>
      </w:pPr>
      <w:r>
        <w:t>[SISO] HK</w:t>
      </w:r>
    </w:p>
    <w:p w:rsidR="00F82DC5" w:rsidRDefault="00F82DC5" w:rsidP="005055EF"/>
    <w:p w:rsidR="00F82DC5" w:rsidRDefault="00F82DC5" w:rsidP="00F82DC5">
      <w:pPr>
        <w:pStyle w:val="Z3"/>
      </w:pPr>
      <w:r>
        <w:t>Belgique</w:t>
      </w:r>
    </w:p>
    <w:p w:rsidR="00F82DC5" w:rsidRDefault="00F82DC5" w:rsidP="00F82DC5">
      <w:pPr>
        <w:pStyle w:val="Z3"/>
        <w:numPr>
          <w:ilvl w:val="0"/>
          <w:numId w:val="0"/>
        </w:numPr>
      </w:pPr>
    </w:p>
    <w:p w:rsidR="00F82DC5" w:rsidRDefault="00F82DC5" w:rsidP="00F82DC5">
      <w:pPr>
        <w:pStyle w:val="Z3"/>
        <w:numPr>
          <w:ilvl w:val="3"/>
          <w:numId w:val="28"/>
        </w:numPr>
      </w:pPr>
      <w:r>
        <w:t>[SISO] F.N.H.</w:t>
      </w:r>
    </w:p>
    <w:p w:rsidR="00F82DC5" w:rsidRDefault="00F82DC5" w:rsidP="00F82DC5">
      <w:pPr>
        <w:pStyle w:val="Z3"/>
        <w:numPr>
          <w:ilvl w:val="0"/>
          <w:numId w:val="0"/>
        </w:numPr>
      </w:pPr>
    </w:p>
    <w:p w:rsidR="00F82DC5" w:rsidRDefault="00F82DC5" w:rsidP="00F82DC5">
      <w:pPr>
        <w:pStyle w:val="Z3"/>
      </w:pPr>
      <w:r>
        <w:t>Autriche</w:t>
      </w:r>
    </w:p>
    <w:p w:rsidR="00F82DC5" w:rsidRDefault="00F82DC5" w:rsidP="00F82DC5">
      <w:pPr>
        <w:pStyle w:val="Z3"/>
        <w:numPr>
          <w:ilvl w:val="0"/>
          <w:numId w:val="0"/>
        </w:numPr>
      </w:pPr>
    </w:p>
    <w:p w:rsidR="00F82DC5" w:rsidRDefault="00F82DC5" w:rsidP="00F82DC5">
      <w:pPr>
        <w:pStyle w:val="Z3"/>
        <w:numPr>
          <w:ilvl w:val="3"/>
          <w:numId w:val="28"/>
        </w:numPr>
      </w:pPr>
      <w:r>
        <w:t>[SISO] Glock</w:t>
      </w:r>
    </w:p>
    <w:p w:rsidR="00F82DC5" w:rsidRDefault="00F82DC5" w:rsidP="00F82DC5">
      <w:pPr>
        <w:pStyle w:val="Z3"/>
        <w:numPr>
          <w:ilvl w:val="0"/>
          <w:numId w:val="0"/>
        </w:numPr>
      </w:pPr>
    </w:p>
    <w:p w:rsidR="00F82DC5" w:rsidRDefault="00F82DC5" w:rsidP="00F82DC5">
      <w:pPr>
        <w:pStyle w:val="Z3"/>
      </w:pPr>
      <w:r>
        <w:t>Japon</w:t>
      </w:r>
    </w:p>
    <w:p w:rsidR="00F82DC5" w:rsidRDefault="00F82DC5" w:rsidP="00F82DC5">
      <w:pPr>
        <w:pStyle w:val="Z3"/>
        <w:numPr>
          <w:ilvl w:val="0"/>
          <w:numId w:val="0"/>
        </w:numPr>
        <w:ind w:left="1932"/>
      </w:pPr>
    </w:p>
    <w:p w:rsidR="00F82DC5" w:rsidRDefault="00F82DC5" w:rsidP="00F82DC5">
      <w:pPr>
        <w:pStyle w:val="Z3"/>
        <w:numPr>
          <w:ilvl w:val="3"/>
          <w:numId w:val="28"/>
        </w:numPr>
      </w:pPr>
      <w:r>
        <w:t>Centre de gestion Asie de l’est</w:t>
      </w:r>
    </w:p>
    <w:p w:rsidR="00F82DC5" w:rsidRDefault="00F82DC5" w:rsidP="00F82DC5">
      <w:pPr>
        <w:pStyle w:val="Z3"/>
        <w:numPr>
          <w:ilvl w:val="0"/>
          <w:numId w:val="0"/>
        </w:numPr>
      </w:pPr>
    </w:p>
    <w:p w:rsidR="00F82DC5" w:rsidRDefault="00F82DC5" w:rsidP="005055EF">
      <w:pPr>
        <w:pStyle w:val="Z3"/>
      </w:pPr>
      <w:r>
        <w:t>Inde</w:t>
      </w:r>
    </w:p>
    <w:p w:rsidR="00F82DC5" w:rsidRDefault="00F82DC5" w:rsidP="00F82DC5">
      <w:pPr>
        <w:pStyle w:val="Z3"/>
        <w:numPr>
          <w:ilvl w:val="0"/>
          <w:numId w:val="0"/>
        </w:numPr>
      </w:pPr>
    </w:p>
    <w:p w:rsidR="00F82DC5" w:rsidRDefault="00F82DC5" w:rsidP="00F82DC5">
      <w:pPr>
        <w:pStyle w:val="Z3"/>
        <w:numPr>
          <w:ilvl w:val="3"/>
          <w:numId w:val="28"/>
        </w:numPr>
      </w:pPr>
      <w:r>
        <w:t>Centre de gestion Asie de l’ouest</w:t>
      </w:r>
    </w:p>
    <w:p w:rsidR="00F82DC5" w:rsidRDefault="00F82DC5" w:rsidP="00F82DC5">
      <w:pPr>
        <w:pStyle w:val="Z3"/>
        <w:numPr>
          <w:ilvl w:val="0"/>
          <w:numId w:val="0"/>
        </w:numPr>
        <w:ind w:left="2436"/>
      </w:pPr>
    </w:p>
    <w:p w:rsidR="00F82DC5" w:rsidRDefault="00F82DC5" w:rsidP="00F82DC5">
      <w:pPr>
        <w:pStyle w:val="Z3"/>
      </w:pPr>
      <w:r>
        <w:t>Luxembourg</w:t>
      </w:r>
    </w:p>
    <w:p w:rsidR="00F82DC5" w:rsidRDefault="00F82DC5" w:rsidP="00F82DC5">
      <w:pPr>
        <w:pStyle w:val="Z3"/>
        <w:numPr>
          <w:ilvl w:val="0"/>
          <w:numId w:val="0"/>
        </w:numPr>
        <w:ind w:left="1932"/>
      </w:pPr>
    </w:p>
    <w:p w:rsidR="00F82DC5" w:rsidRDefault="00F82DC5" w:rsidP="00F82DC5">
      <w:pPr>
        <w:pStyle w:val="Z3"/>
        <w:numPr>
          <w:ilvl w:val="3"/>
          <w:numId w:val="28"/>
        </w:numPr>
      </w:pPr>
      <w:r>
        <w:t>Centre de gestion Europe de l’ouest</w:t>
      </w:r>
    </w:p>
    <w:p w:rsidR="00021BF6" w:rsidRDefault="00021BF6" w:rsidP="00021BF6">
      <w:pPr>
        <w:pStyle w:val="Z3"/>
        <w:numPr>
          <w:ilvl w:val="0"/>
          <w:numId w:val="0"/>
        </w:numPr>
        <w:ind w:left="1932"/>
      </w:pPr>
    </w:p>
    <w:p w:rsidR="00021BF6" w:rsidRDefault="00021BF6" w:rsidP="00021BF6">
      <w:pPr>
        <w:pStyle w:val="Z3"/>
      </w:pPr>
      <w:r>
        <w:t>Afrique du sud</w:t>
      </w:r>
    </w:p>
    <w:p w:rsidR="00021BF6" w:rsidRDefault="00021BF6" w:rsidP="00021BF6">
      <w:pPr>
        <w:pStyle w:val="Z3"/>
        <w:numPr>
          <w:ilvl w:val="0"/>
          <w:numId w:val="0"/>
        </w:numPr>
        <w:ind w:left="1932"/>
      </w:pPr>
    </w:p>
    <w:p w:rsidR="00021BF6" w:rsidRDefault="00021BF6" w:rsidP="00021BF6">
      <w:pPr>
        <w:pStyle w:val="Z3"/>
        <w:numPr>
          <w:ilvl w:val="3"/>
          <w:numId w:val="28"/>
        </w:numPr>
      </w:pPr>
      <w:r>
        <w:t>Centre de gestion Afrique du Sud</w:t>
      </w:r>
    </w:p>
    <w:p w:rsidR="00021BF6" w:rsidRDefault="00021BF6" w:rsidP="00021BF6">
      <w:pPr>
        <w:pStyle w:val="Z3"/>
        <w:numPr>
          <w:ilvl w:val="0"/>
          <w:numId w:val="0"/>
        </w:numPr>
        <w:ind w:left="2436"/>
      </w:pPr>
    </w:p>
    <w:p w:rsidR="00021BF6" w:rsidRDefault="00021BF6" w:rsidP="00021BF6">
      <w:pPr>
        <w:pStyle w:val="Z3"/>
      </w:pPr>
      <w:r>
        <w:t>Nigeria</w:t>
      </w:r>
    </w:p>
    <w:p w:rsidR="00021BF6" w:rsidRDefault="00021BF6" w:rsidP="00021BF6">
      <w:pPr>
        <w:pStyle w:val="Z3"/>
        <w:numPr>
          <w:ilvl w:val="0"/>
          <w:numId w:val="0"/>
        </w:numPr>
        <w:ind w:left="2436"/>
      </w:pPr>
    </w:p>
    <w:p w:rsidR="00021BF6" w:rsidRDefault="00021BF6" w:rsidP="00021BF6">
      <w:pPr>
        <w:pStyle w:val="Z3"/>
        <w:numPr>
          <w:ilvl w:val="3"/>
          <w:numId w:val="28"/>
        </w:numPr>
      </w:pPr>
      <w:r>
        <w:t>Centre de gestion Afrique du nord</w:t>
      </w:r>
    </w:p>
    <w:p w:rsidR="00021BF6" w:rsidRDefault="00021BF6" w:rsidP="00021BF6">
      <w:pPr>
        <w:pStyle w:val="Z3"/>
        <w:numPr>
          <w:ilvl w:val="0"/>
          <w:numId w:val="0"/>
        </w:numPr>
        <w:ind w:left="1932"/>
      </w:pPr>
    </w:p>
    <w:p w:rsidR="000A3617" w:rsidRDefault="000A3617" w:rsidP="000A3617">
      <w:pPr>
        <w:pStyle w:val="Z3"/>
      </w:pPr>
      <w:r>
        <w:t>Canada</w:t>
      </w:r>
    </w:p>
    <w:p w:rsidR="000A3617" w:rsidRDefault="000A3617" w:rsidP="000A3617">
      <w:pPr>
        <w:pStyle w:val="Z3"/>
        <w:numPr>
          <w:ilvl w:val="0"/>
          <w:numId w:val="0"/>
        </w:numPr>
        <w:ind w:left="1932"/>
      </w:pPr>
    </w:p>
    <w:p w:rsidR="000A3617" w:rsidRDefault="000A3617" w:rsidP="000A3617">
      <w:pPr>
        <w:pStyle w:val="Z3"/>
        <w:numPr>
          <w:ilvl w:val="3"/>
          <w:numId w:val="28"/>
        </w:numPr>
      </w:pPr>
      <w:r>
        <w:t>Centre de gestion Amérique du nord</w:t>
      </w:r>
    </w:p>
    <w:p w:rsidR="000A3617" w:rsidRDefault="000A3617" w:rsidP="000A3617">
      <w:pPr>
        <w:pStyle w:val="Z3"/>
        <w:numPr>
          <w:ilvl w:val="0"/>
          <w:numId w:val="0"/>
        </w:numPr>
        <w:ind w:left="2436"/>
      </w:pPr>
    </w:p>
    <w:p w:rsidR="000A3617" w:rsidRDefault="000A3617" w:rsidP="000A3617">
      <w:pPr>
        <w:pStyle w:val="Z3"/>
      </w:pPr>
      <w:r>
        <w:t>Mexique</w:t>
      </w:r>
    </w:p>
    <w:p w:rsidR="000A3617" w:rsidRDefault="000A3617" w:rsidP="000A3617">
      <w:pPr>
        <w:pStyle w:val="Z3"/>
        <w:numPr>
          <w:ilvl w:val="0"/>
          <w:numId w:val="0"/>
        </w:numPr>
        <w:ind w:left="1932"/>
      </w:pPr>
    </w:p>
    <w:p w:rsidR="000A3617" w:rsidRDefault="000A3617" w:rsidP="000A3617">
      <w:pPr>
        <w:pStyle w:val="Z3"/>
        <w:numPr>
          <w:ilvl w:val="3"/>
          <w:numId w:val="28"/>
        </w:numPr>
      </w:pPr>
      <w:r>
        <w:t>Centre de gestion Amérique centrale</w:t>
      </w:r>
    </w:p>
    <w:p w:rsidR="000A3617" w:rsidRDefault="000A3617" w:rsidP="000A3617">
      <w:pPr>
        <w:pStyle w:val="Z3"/>
        <w:numPr>
          <w:ilvl w:val="0"/>
          <w:numId w:val="0"/>
        </w:numPr>
        <w:ind w:left="1932"/>
      </w:pPr>
    </w:p>
    <w:p w:rsidR="000A3617" w:rsidRDefault="000A3617" w:rsidP="000A3617">
      <w:pPr>
        <w:pStyle w:val="Z3"/>
      </w:pPr>
      <w:r>
        <w:t>Argentine</w:t>
      </w:r>
    </w:p>
    <w:p w:rsidR="000A3617" w:rsidRDefault="000A3617" w:rsidP="000A3617">
      <w:pPr>
        <w:pStyle w:val="Z3"/>
        <w:numPr>
          <w:ilvl w:val="0"/>
          <w:numId w:val="0"/>
        </w:numPr>
        <w:ind w:left="1932"/>
      </w:pPr>
    </w:p>
    <w:p w:rsidR="000A3617" w:rsidRDefault="000A3617" w:rsidP="000A3617">
      <w:pPr>
        <w:pStyle w:val="Z3"/>
        <w:numPr>
          <w:ilvl w:val="3"/>
          <w:numId w:val="28"/>
        </w:numPr>
      </w:pPr>
      <w:r>
        <w:t>Centre de gestion Amérique du sud</w:t>
      </w:r>
    </w:p>
    <w:p w:rsidR="000A3617" w:rsidRDefault="000A3617" w:rsidP="00F82DC5">
      <w:pPr>
        <w:pStyle w:val="Z3"/>
        <w:numPr>
          <w:ilvl w:val="0"/>
          <w:numId w:val="0"/>
        </w:numPr>
        <w:rPr>
          <w:ins w:id="253" w:author="moi" w:date="2017-11-21T09:30:00Z"/>
        </w:rPr>
      </w:pPr>
    </w:p>
    <w:p w:rsidR="00564EBF" w:rsidRDefault="00564EBF">
      <w:pPr>
        <w:pStyle w:val="Z3"/>
        <w:rPr>
          <w:ins w:id="254" w:author="moi" w:date="2017-11-21T09:30:00Z"/>
        </w:rPr>
        <w:pPrChange w:id="255" w:author="moi" w:date="2017-11-21T09:30:00Z">
          <w:pPr>
            <w:pStyle w:val="Z3"/>
            <w:numPr>
              <w:ilvl w:val="0"/>
              <w:numId w:val="0"/>
            </w:numPr>
            <w:ind w:left="0" w:firstLine="0"/>
          </w:pPr>
        </w:pPrChange>
      </w:pPr>
      <w:ins w:id="256" w:author="moi" w:date="2017-11-21T09:30:00Z">
        <w:r>
          <w:t>Suisse</w:t>
        </w:r>
      </w:ins>
    </w:p>
    <w:p w:rsidR="00564EBF" w:rsidRDefault="00564EBF">
      <w:pPr>
        <w:pStyle w:val="Z3"/>
        <w:numPr>
          <w:ilvl w:val="0"/>
          <w:numId w:val="0"/>
        </w:numPr>
        <w:ind w:left="1932"/>
        <w:rPr>
          <w:ins w:id="257" w:author="moi" w:date="2017-11-21T09:30:00Z"/>
        </w:rPr>
        <w:pPrChange w:id="258" w:author="moi" w:date="2017-11-21T09:30:00Z">
          <w:pPr>
            <w:pStyle w:val="Z3"/>
            <w:numPr>
              <w:ilvl w:val="0"/>
              <w:numId w:val="0"/>
            </w:numPr>
            <w:ind w:left="0" w:firstLine="0"/>
          </w:pPr>
        </w:pPrChange>
      </w:pPr>
    </w:p>
    <w:p w:rsidR="00564EBF" w:rsidRDefault="00564EBF">
      <w:pPr>
        <w:pStyle w:val="Z3"/>
        <w:numPr>
          <w:ilvl w:val="3"/>
          <w:numId w:val="28"/>
        </w:numPr>
        <w:rPr>
          <w:ins w:id="259" w:author="moi" w:date="2017-11-22T09:48:00Z"/>
        </w:rPr>
        <w:pPrChange w:id="260" w:author="moi" w:date="2017-11-21T09:30:00Z">
          <w:pPr>
            <w:pStyle w:val="Z3"/>
            <w:numPr>
              <w:ilvl w:val="0"/>
              <w:numId w:val="0"/>
            </w:numPr>
            <w:ind w:left="0" w:firstLine="0"/>
          </w:pPr>
        </w:pPrChange>
      </w:pPr>
      <w:ins w:id="261" w:author="moi" w:date="2017-11-21T09:30:00Z">
        <w:r>
          <w:t>[QG] de l’armée officiel.</w:t>
        </w:r>
      </w:ins>
    </w:p>
    <w:p w:rsidR="00CF6B87" w:rsidRDefault="00CF6B87">
      <w:pPr>
        <w:pStyle w:val="Z3"/>
        <w:numPr>
          <w:ilvl w:val="3"/>
          <w:numId w:val="28"/>
        </w:numPr>
        <w:rPr>
          <w:ins w:id="262" w:author="moi" w:date="2017-11-21T09:30:00Z"/>
        </w:rPr>
        <w:pPrChange w:id="263" w:author="moi" w:date="2017-11-21T09:30:00Z">
          <w:pPr>
            <w:pStyle w:val="Z3"/>
            <w:numPr>
              <w:ilvl w:val="0"/>
              <w:numId w:val="0"/>
            </w:numPr>
            <w:ind w:left="0" w:firstLine="0"/>
          </w:pPr>
        </w:pPrChange>
      </w:pPr>
      <w:ins w:id="264" w:author="moi" w:date="2017-11-22T09:48:00Z">
        <w:r>
          <w:t>[QG] de la TF414</w:t>
        </w:r>
      </w:ins>
    </w:p>
    <w:p w:rsidR="00564EBF" w:rsidRDefault="00564EBF" w:rsidP="00F82DC5">
      <w:pPr>
        <w:pStyle w:val="Z3"/>
        <w:numPr>
          <w:ilvl w:val="0"/>
          <w:numId w:val="0"/>
        </w:numPr>
        <w:rPr>
          <w:ins w:id="265" w:author="moi" w:date="2017-11-22T09:49:00Z"/>
        </w:rPr>
      </w:pPr>
    </w:p>
    <w:p w:rsidR="00CF6B87" w:rsidRDefault="00CF6B87" w:rsidP="00CF6B87">
      <w:pPr>
        <w:rPr>
          <w:ins w:id="266" w:author="moi" w:date="2017-11-22T09:49:00Z"/>
        </w:rPr>
        <w:pPrChange w:id="267" w:author="moi" w:date="2017-11-22T09:52:00Z">
          <w:pPr>
            <w:pStyle w:val="Z3"/>
            <w:numPr>
              <w:ilvl w:val="0"/>
              <w:numId w:val="0"/>
            </w:numPr>
            <w:ind w:left="0" w:firstLine="0"/>
          </w:pPr>
        </w:pPrChange>
      </w:pPr>
      <w:ins w:id="268" w:author="moi" w:date="2017-11-22T09:49:00Z">
        <w:r>
          <w:t xml:space="preserve">QG de la TF414 à partir du </w:t>
        </w:r>
      </w:ins>
      <w:ins w:id="269" w:author="moi" w:date="2017-11-22T09:50:00Z">
        <w:r>
          <w:rPr>
            <w:rFonts w:ascii="Arial Black" w:hAnsi="Arial Black"/>
          </w:rPr>
          <w:t>█</w:t>
        </w:r>
      </w:ins>
      <w:ins w:id="270" w:author="moi" w:date="2017-11-22T09:51:00Z">
        <w:r>
          <w:rPr>
            <w:rFonts w:ascii="Arial Black" w:hAnsi="Arial Black"/>
          </w:rPr>
          <w:t>█</w:t>
        </w:r>
        <w:r>
          <w:t>/</w:t>
        </w:r>
        <w:r>
          <w:rPr>
            <w:rFonts w:ascii="Arial Black" w:hAnsi="Arial Black"/>
          </w:rPr>
          <w:t>██</w:t>
        </w:r>
        <w:r>
          <w:t>/</w:t>
        </w:r>
        <w:r>
          <w:rPr>
            <w:rFonts w:ascii="Arial Black" w:hAnsi="Arial Black"/>
          </w:rPr>
          <w:t>████</w:t>
        </w:r>
      </w:ins>
      <w:ins w:id="271" w:author="moi" w:date="2017-11-22T09:52:00Z">
        <w:r w:rsidRPr="00CF6B87">
          <w:rPr>
            <w:rPrChange w:id="272" w:author="moi" w:date="2017-11-22T09:52:00Z">
              <w:rPr>
                <w:rFonts w:ascii="Arial Black" w:hAnsi="Arial Black"/>
              </w:rPr>
            </w:rPrChange>
          </w:rPr>
          <w:t xml:space="preserve"> s</w:t>
        </w:r>
        <w:r>
          <w:t>oit jour 1</w:t>
        </w:r>
      </w:ins>
    </w:p>
    <w:p w:rsidR="00CF6B87" w:rsidRDefault="00CF6B87" w:rsidP="00F82DC5">
      <w:pPr>
        <w:pStyle w:val="Z3"/>
        <w:numPr>
          <w:ilvl w:val="0"/>
          <w:numId w:val="0"/>
        </w:numPr>
      </w:pPr>
    </w:p>
    <w:p w:rsidR="00BB019B" w:rsidRDefault="00BB019B" w:rsidP="007A01E9">
      <w:pPr>
        <w:pStyle w:val="Z2"/>
      </w:pPr>
      <w:r>
        <w:t>Lune</w:t>
      </w:r>
    </w:p>
    <w:p w:rsidR="00F82DC5" w:rsidRDefault="00F82DC5" w:rsidP="007A01E9">
      <w:pPr>
        <w:rPr>
          <w:lang w:eastAsia="en-US"/>
        </w:rPr>
      </w:pPr>
    </w:p>
    <w:p w:rsidR="007A01E9" w:rsidRPr="005055EF" w:rsidRDefault="007A01E9" w:rsidP="007A01E9">
      <w:pPr>
        <w:rPr>
          <w:lang w:eastAsia="en-US"/>
        </w:rPr>
      </w:pPr>
      <w:r>
        <w:rPr>
          <w:lang w:eastAsia="en-US"/>
        </w:rPr>
        <w:t>Le seul satelite naturel de la Terre</w:t>
      </w:r>
    </w:p>
    <w:p w:rsidR="007A01E9" w:rsidRPr="005055EF" w:rsidRDefault="007A01E9" w:rsidP="007A01E9">
      <w:pPr>
        <w:rPr>
          <w:lang w:eastAsia="en-US"/>
        </w:rPr>
      </w:pPr>
    </w:p>
    <w:p w:rsidR="007A01E9" w:rsidRDefault="007A01E9" w:rsidP="007A01E9">
      <w:pPr>
        <w:pStyle w:val="Paragraphedeliste"/>
        <w:numPr>
          <w:ilvl w:val="2"/>
          <w:numId w:val="28"/>
        </w:numPr>
      </w:pPr>
      <w:r>
        <w:t>Face connue</w:t>
      </w:r>
    </w:p>
    <w:p w:rsidR="007A01E9" w:rsidRDefault="007A01E9" w:rsidP="007A01E9"/>
    <w:p w:rsidR="007A01E9" w:rsidRDefault="007A01E9" w:rsidP="007A01E9">
      <w:r>
        <w:t>Face de la lune visible depuis la Terre</w:t>
      </w:r>
    </w:p>
    <w:p w:rsidR="007A01E9" w:rsidRDefault="007A01E9" w:rsidP="007A01E9"/>
    <w:p w:rsidR="007A01E9" w:rsidRDefault="007A01E9" w:rsidP="007A01E9">
      <w:pPr>
        <w:pStyle w:val="Paragraphedeliste"/>
        <w:numPr>
          <w:ilvl w:val="2"/>
          <w:numId w:val="28"/>
        </w:numPr>
      </w:pPr>
      <w:r>
        <w:t>Face caché</w:t>
      </w:r>
    </w:p>
    <w:p w:rsidR="007A01E9" w:rsidRDefault="007A01E9" w:rsidP="007A01E9"/>
    <w:p w:rsidR="007A01E9" w:rsidRDefault="007A01E9" w:rsidP="007A01E9">
      <w:r>
        <w:t>Face de la lune invisible depuis la Terre</w:t>
      </w:r>
    </w:p>
    <w:p w:rsidR="007A01E9" w:rsidRDefault="007A01E9" w:rsidP="007A01E9"/>
    <w:p w:rsidR="007A01E9" w:rsidRDefault="007A01E9" w:rsidP="007A01E9">
      <w:pPr>
        <w:pStyle w:val="Paragraphedeliste"/>
        <w:numPr>
          <w:ilvl w:val="3"/>
          <w:numId w:val="28"/>
        </w:numPr>
      </w:pPr>
      <w:r>
        <w:t>Zone HK203</w:t>
      </w:r>
    </w:p>
    <w:p w:rsidR="007A01E9" w:rsidRDefault="007A01E9" w:rsidP="007A01E9"/>
    <w:p w:rsidR="007A01E9" w:rsidRDefault="007A01E9" w:rsidP="007A01E9">
      <w:r>
        <w:t>Une zone dans le découpage de la Lune</w:t>
      </w:r>
    </w:p>
    <w:p w:rsidR="007A01E9" w:rsidRDefault="007A01E9" w:rsidP="007A01E9"/>
    <w:p w:rsidR="007A01E9" w:rsidRDefault="007A01E9" w:rsidP="007A01E9">
      <w:pPr>
        <w:pStyle w:val="Paragraphedeliste"/>
        <w:numPr>
          <w:ilvl w:val="4"/>
          <w:numId w:val="28"/>
        </w:numPr>
      </w:pPr>
      <w:r>
        <w:t>Relais HK203E</w:t>
      </w:r>
    </w:p>
    <w:p w:rsidR="007A01E9" w:rsidRDefault="007A01E9" w:rsidP="007A01E9"/>
    <w:p w:rsidR="007A01E9" w:rsidRDefault="007A01E9" w:rsidP="007A01E9">
      <w:r>
        <w:t>Batiment servant de relais pour se restaurer, se reposer, etc… au scientifique qui passait enfin a l’époque où il en avait.</w:t>
      </w:r>
    </w:p>
    <w:p w:rsidR="007A01E9" w:rsidRDefault="007A01E9" w:rsidP="007A01E9"/>
    <w:p w:rsidR="007A01E9" w:rsidRDefault="007A01E9" w:rsidP="007A01E9">
      <w:pPr>
        <w:pStyle w:val="Paragraphedeliste"/>
        <w:numPr>
          <w:ilvl w:val="4"/>
          <w:numId w:val="28"/>
        </w:numPr>
      </w:pPr>
      <w:r>
        <w:t>Catacombe</w:t>
      </w:r>
    </w:p>
    <w:p w:rsidR="007A01E9" w:rsidRDefault="007A01E9" w:rsidP="007A01E9">
      <w:pPr>
        <w:rPr>
          <w:lang w:eastAsia="en-US"/>
        </w:rPr>
      </w:pPr>
      <w:r>
        <w:rPr>
          <w:lang w:eastAsia="en-US"/>
        </w:rPr>
        <w:t>Etrange résaux de tunel non signalé</w:t>
      </w:r>
    </w:p>
    <w:p w:rsidR="007A01E9" w:rsidRPr="005055EF" w:rsidRDefault="007A01E9" w:rsidP="007A01E9">
      <w:pPr>
        <w:rPr>
          <w:lang w:eastAsia="en-US"/>
        </w:rPr>
      </w:pPr>
    </w:p>
    <w:p w:rsidR="007A01E9" w:rsidRDefault="007A01E9" w:rsidP="007A01E9">
      <w:pPr>
        <w:pStyle w:val="Paragraphedeliste"/>
        <w:numPr>
          <w:ilvl w:val="4"/>
          <w:numId w:val="32"/>
        </w:numPr>
      </w:pPr>
      <w:r>
        <w:t>Lieu de culte Alien</w:t>
      </w:r>
    </w:p>
    <w:p w:rsidR="007A01E9" w:rsidRDefault="007A01E9" w:rsidP="007A01E9"/>
    <w:p w:rsidR="007A01E9" w:rsidRDefault="007A01E9" w:rsidP="007A01E9">
      <w:r>
        <w:t>Lieu de culte alien se trouvant dans les Catacombe de la Zone HK203</w:t>
      </w:r>
    </w:p>
    <w:p w:rsidR="007A01E9" w:rsidRDefault="007A01E9" w:rsidP="007A01E9"/>
    <w:p w:rsidR="007A01E9" w:rsidRDefault="007A01E9" w:rsidP="007A01E9">
      <w:pPr>
        <w:pStyle w:val="Paragraphedeliste"/>
        <w:numPr>
          <w:ilvl w:val="5"/>
          <w:numId w:val="28"/>
        </w:numPr>
      </w:pPr>
      <w:r>
        <w:t>Orbe mystérieux</w:t>
      </w:r>
    </w:p>
    <w:p w:rsidR="007A01E9" w:rsidRDefault="007A01E9" w:rsidP="007A01E9"/>
    <w:p w:rsidR="007A01E9" w:rsidRDefault="007A01E9" w:rsidP="007A01E9">
      <w:r>
        <w:t>Orb se trouvant sur l’autel du lieux de culte</w:t>
      </w:r>
    </w:p>
    <w:p w:rsidR="007A01E9" w:rsidRDefault="007A01E9" w:rsidP="007A01E9"/>
    <w:p w:rsidR="007A01E9" w:rsidRDefault="007A01E9" w:rsidP="007A01E9">
      <w:pPr>
        <w:pStyle w:val="Paragraphedeliste"/>
        <w:numPr>
          <w:ilvl w:val="4"/>
          <w:numId w:val="28"/>
        </w:numPr>
      </w:pPr>
      <w:r>
        <w:t>Base d’opération n°1254</w:t>
      </w:r>
    </w:p>
    <w:p w:rsidR="007A01E9" w:rsidRDefault="007A01E9" w:rsidP="007A01E9"/>
    <w:p w:rsidR="007A01E9" w:rsidRDefault="007A01E9" w:rsidP="007A01E9">
      <w:r>
        <w:t>Base d’opération d’où seront déployé les force armée à destination de la zone HK 203</w:t>
      </w:r>
    </w:p>
    <w:p w:rsidR="007A01E9" w:rsidRDefault="007A01E9" w:rsidP="007A01E9"/>
    <w:p w:rsidR="007A01E9" w:rsidRDefault="007A01E9" w:rsidP="007A01E9">
      <w:pPr>
        <w:pStyle w:val="Paragraphedeliste"/>
        <w:numPr>
          <w:ilvl w:val="5"/>
          <w:numId w:val="28"/>
        </w:numPr>
      </w:pPr>
      <w:r>
        <w:t>Porte</w:t>
      </w:r>
    </w:p>
    <w:p w:rsidR="007A01E9" w:rsidRDefault="007A01E9" w:rsidP="007A01E9"/>
    <w:p w:rsidR="007A01E9" w:rsidRDefault="007A01E9" w:rsidP="007A01E9">
      <w:r>
        <w:t>Porte d’entrée de la base n°1254</w:t>
      </w:r>
    </w:p>
    <w:p w:rsidR="007A01E9" w:rsidRDefault="007A01E9" w:rsidP="007A01E9"/>
    <w:p w:rsidR="007A01E9" w:rsidRDefault="007A01E9" w:rsidP="007A01E9">
      <w:pPr>
        <w:pStyle w:val="Paragraphedeliste"/>
        <w:numPr>
          <w:ilvl w:val="5"/>
          <w:numId w:val="28"/>
        </w:numPr>
      </w:pPr>
      <w:r>
        <w:t>Cours</w:t>
      </w:r>
    </w:p>
    <w:p w:rsidR="007A01E9" w:rsidRDefault="007A01E9" w:rsidP="007A01E9"/>
    <w:p w:rsidR="007A01E9" w:rsidRDefault="007A01E9" w:rsidP="007A01E9">
      <w:r>
        <w:t>Cours intérieur pars le quel passe tout les véichule terrestre et les hommes pour sortir de la base par la porte</w:t>
      </w:r>
    </w:p>
    <w:p w:rsidR="007A01E9" w:rsidRDefault="007A01E9" w:rsidP="007A01E9"/>
    <w:p w:rsidR="007A01E9" w:rsidRDefault="007A01E9" w:rsidP="007A01E9">
      <w:pPr>
        <w:pStyle w:val="Paragraphedeliste"/>
        <w:numPr>
          <w:ilvl w:val="5"/>
          <w:numId w:val="28"/>
        </w:numPr>
      </w:pPr>
      <w:r>
        <w:t>Dortoirs</w:t>
      </w:r>
    </w:p>
    <w:p w:rsidR="007A01E9" w:rsidRDefault="007A01E9" w:rsidP="007A01E9"/>
    <w:p w:rsidR="007A01E9" w:rsidRDefault="007A01E9" w:rsidP="007A01E9">
      <w:r>
        <w:t>La où dorme, mange, se lave, etc… tout les personne de la base n°1254</w:t>
      </w:r>
    </w:p>
    <w:p w:rsidR="007A01E9" w:rsidRDefault="007A01E9" w:rsidP="007A01E9"/>
    <w:p w:rsidR="007A01E9" w:rsidRDefault="007A01E9" w:rsidP="007A01E9">
      <w:pPr>
        <w:pStyle w:val="Paragraphedeliste"/>
        <w:numPr>
          <w:ilvl w:val="5"/>
          <w:numId w:val="28"/>
        </w:numPr>
      </w:pPr>
      <w:r>
        <w:t>Armurie</w:t>
      </w:r>
    </w:p>
    <w:p w:rsidR="007A01E9" w:rsidRDefault="007A01E9" w:rsidP="007A01E9"/>
    <w:p w:rsidR="007A01E9" w:rsidRDefault="007A01E9" w:rsidP="007A01E9">
      <w:r>
        <w:t>La où sont stocké toute les armes et munitions de la base n°1254</w:t>
      </w:r>
    </w:p>
    <w:p w:rsidR="007A01E9" w:rsidRDefault="007A01E9" w:rsidP="007A01E9"/>
    <w:p w:rsidR="007A01E9" w:rsidRDefault="007A01E9" w:rsidP="007A01E9">
      <w:pPr>
        <w:pStyle w:val="Paragraphedeliste"/>
        <w:numPr>
          <w:ilvl w:val="5"/>
          <w:numId w:val="28"/>
        </w:numPr>
      </w:pPr>
      <w:r>
        <w:t>Hangars terrestre</w:t>
      </w:r>
    </w:p>
    <w:p w:rsidR="007A01E9" w:rsidRDefault="007A01E9" w:rsidP="007A01E9"/>
    <w:p w:rsidR="007A01E9" w:rsidRDefault="007A01E9" w:rsidP="007A01E9">
      <w:r>
        <w:t>La où sont stocké et réparé les véichule terrestre de la base n°1254</w:t>
      </w:r>
    </w:p>
    <w:p w:rsidR="007A01E9" w:rsidRDefault="007A01E9" w:rsidP="007A01E9"/>
    <w:p w:rsidR="007A01E9" w:rsidRDefault="007A01E9" w:rsidP="007A01E9">
      <w:pPr>
        <w:pStyle w:val="Paragraphedeliste"/>
        <w:numPr>
          <w:ilvl w:val="5"/>
          <w:numId w:val="28"/>
        </w:numPr>
      </w:pPr>
      <w:r>
        <w:t>Hangars aérien</w:t>
      </w:r>
    </w:p>
    <w:p w:rsidR="007A01E9" w:rsidRDefault="007A01E9" w:rsidP="007A01E9"/>
    <w:p w:rsidR="007A01E9" w:rsidRDefault="007A01E9" w:rsidP="007A01E9">
      <w:r>
        <w:t>La où sont stocké et réparé les véichule aérien de la base n°1254</w:t>
      </w:r>
    </w:p>
    <w:p w:rsidR="007A01E9" w:rsidRDefault="007A01E9" w:rsidP="007A01E9"/>
    <w:p w:rsidR="007A01E9" w:rsidRDefault="007A01E9" w:rsidP="007A01E9">
      <w:pPr>
        <w:pStyle w:val="Paragraphedeliste"/>
        <w:numPr>
          <w:ilvl w:val="5"/>
          <w:numId w:val="28"/>
        </w:numPr>
      </w:pPr>
      <w:r>
        <w:t>DCA</w:t>
      </w:r>
    </w:p>
    <w:p w:rsidR="007A01E9" w:rsidRDefault="007A01E9" w:rsidP="007A01E9"/>
    <w:p w:rsidR="007A01E9" w:rsidRDefault="007A01E9" w:rsidP="007A01E9">
      <w:r>
        <w:t>Sur le toit de la base se trouve la DCA couplé avec 4 cannon Aegis</w:t>
      </w:r>
    </w:p>
    <w:p w:rsidR="007A01E9" w:rsidRDefault="007A01E9" w:rsidP="007A01E9"/>
    <w:p w:rsidR="007A01E9" w:rsidRDefault="007A01E9" w:rsidP="007A01E9">
      <w:pPr>
        <w:pStyle w:val="Paragraphedeliste"/>
        <w:numPr>
          <w:ilvl w:val="5"/>
          <w:numId w:val="28"/>
        </w:numPr>
      </w:pPr>
      <w:r>
        <w:t>PC</w:t>
      </w:r>
    </w:p>
    <w:p w:rsidR="007A01E9" w:rsidRDefault="007A01E9" w:rsidP="007A01E9"/>
    <w:p w:rsidR="007A01E9" w:rsidRDefault="007A01E9" w:rsidP="007A01E9">
      <w:r>
        <w:t>Centre de commande de la base et de la zone</w:t>
      </w:r>
    </w:p>
    <w:p w:rsidR="007A01E9" w:rsidRDefault="007A01E9" w:rsidP="007A01E9"/>
    <w:p w:rsidR="007A01E9" w:rsidRDefault="007A01E9" w:rsidP="007A01E9">
      <w:pPr>
        <w:pStyle w:val="Paragraphedeliste"/>
        <w:numPr>
          <w:ilvl w:val="5"/>
          <w:numId w:val="28"/>
        </w:numPr>
      </w:pPr>
      <w:r>
        <w:t>Piste de décolage</w:t>
      </w:r>
    </w:p>
    <w:p w:rsidR="007A01E9" w:rsidRDefault="007A01E9" w:rsidP="007A01E9"/>
    <w:p w:rsidR="007A01E9" w:rsidRDefault="007A01E9" w:rsidP="007A01E9">
      <w:r>
        <w:t>D’où décolle tout les aéronef de la base n°1254</w:t>
      </w:r>
    </w:p>
    <w:p w:rsidR="007A01E9" w:rsidRDefault="007A01E9" w:rsidP="007A01E9"/>
    <w:p w:rsidR="007A01E9" w:rsidRDefault="007A01E9" w:rsidP="007A01E9">
      <w:pPr>
        <w:pStyle w:val="Paragraphedeliste"/>
        <w:numPr>
          <w:ilvl w:val="5"/>
          <w:numId w:val="28"/>
        </w:numPr>
      </w:pPr>
      <w:r>
        <w:t>Passerelle</w:t>
      </w:r>
    </w:p>
    <w:p w:rsidR="0079295F" w:rsidRDefault="0079295F" w:rsidP="00CF6B87">
      <w:pPr>
        <w:pStyle w:val="Z1"/>
        <w:rPr>
          <w:ins w:id="273" w:author="moi" w:date="2017-11-15T11:48:00Z"/>
        </w:rPr>
        <w:pPrChange w:id="274" w:author="moi" w:date="2017-11-22T09:55:00Z">
          <w:pPr>
            <w:pStyle w:val="Z1"/>
          </w:pPr>
        </w:pPrChange>
      </w:pPr>
      <w:ins w:id="275" w:author="moi" w:date="2017-11-15T11:40:00Z">
        <w:r>
          <w:t>Règle</w:t>
        </w:r>
      </w:ins>
    </w:p>
    <w:p w:rsidR="00CF6B87" w:rsidRDefault="00CF6B87">
      <w:pPr>
        <w:rPr>
          <w:ins w:id="276" w:author="moi" w:date="2017-11-22T09:56:00Z"/>
          <w:lang w:eastAsia="en-US"/>
        </w:rPr>
        <w:pPrChange w:id="277" w:author="moi" w:date="2017-11-15T11:48:00Z">
          <w:pPr>
            <w:pStyle w:val="Z1"/>
          </w:pPr>
        </w:pPrChange>
      </w:pPr>
    </w:p>
    <w:p w:rsidR="0079295F" w:rsidRDefault="0079295F">
      <w:pPr>
        <w:rPr>
          <w:ins w:id="278" w:author="moi" w:date="2017-11-22T09:56:00Z"/>
          <w:lang w:eastAsia="en-US"/>
        </w:rPr>
        <w:pPrChange w:id="279" w:author="moi" w:date="2017-11-15T11:48:00Z">
          <w:pPr>
            <w:pStyle w:val="Z1"/>
          </w:pPr>
        </w:pPrChange>
      </w:pPr>
      <w:ins w:id="280" w:author="moi" w:date="2017-11-15T11:48:00Z">
        <w:r>
          <w:rPr>
            <w:lang w:eastAsia="en-US"/>
          </w:rPr>
          <w:t>Toute les règles bonus</w:t>
        </w:r>
      </w:ins>
    </w:p>
    <w:p w:rsidR="00CF6B87" w:rsidRPr="0079295F" w:rsidRDefault="00CF6B87">
      <w:pPr>
        <w:rPr>
          <w:ins w:id="281" w:author="moi" w:date="2017-11-15T11:41:00Z"/>
          <w:rPrChange w:id="282" w:author="moi" w:date="2017-11-15T11:48:00Z">
            <w:rPr>
              <w:ins w:id="283" w:author="moi" w:date="2017-11-15T11:41:00Z"/>
            </w:rPr>
          </w:rPrChange>
        </w:rPr>
        <w:pPrChange w:id="284" w:author="moi" w:date="2017-11-15T11:48:00Z">
          <w:pPr>
            <w:pStyle w:val="Z1"/>
          </w:pPr>
        </w:pPrChange>
      </w:pPr>
    </w:p>
    <w:p w:rsidR="00CF6B87" w:rsidRDefault="0079295F" w:rsidP="00C34585">
      <w:pPr>
        <w:pStyle w:val="Titre4"/>
        <w:rPr>
          <w:ins w:id="285" w:author="moi" w:date="2017-11-22T09:56:00Z"/>
        </w:rPr>
        <w:pPrChange w:id="286" w:author="moi" w:date="2017-11-15T11:41:00Z">
          <w:pPr>
            <w:pStyle w:val="Z1"/>
          </w:pPr>
        </w:pPrChange>
      </w:pPr>
      <w:ins w:id="287" w:author="moi" w:date="2017-11-15T11:40:00Z">
        <w:r>
          <w:t>Arme</w:t>
        </w:r>
      </w:ins>
    </w:p>
    <w:p w:rsidR="00CF6B87" w:rsidRPr="00CF6B87" w:rsidRDefault="00CF6B87" w:rsidP="00CF6B87">
      <w:pPr>
        <w:rPr>
          <w:ins w:id="288" w:author="moi" w:date="2017-11-22T09:55:00Z"/>
          <w:lang w:eastAsia="en-US"/>
          <w:rPrChange w:id="289" w:author="moi" w:date="2017-11-22T09:56:00Z">
            <w:rPr>
              <w:ins w:id="290" w:author="moi" w:date="2017-11-22T09:55:00Z"/>
            </w:rPr>
          </w:rPrChange>
        </w:rPr>
        <w:pPrChange w:id="291" w:author="moi" w:date="2017-11-22T09:56:00Z">
          <w:pPr>
            <w:pStyle w:val="Z1"/>
          </w:pPr>
        </w:pPrChange>
      </w:pPr>
    </w:p>
    <w:p w:rsidR="0079295F" w:rsidRDefault="0079295F" w:rsidP="00CF6B87">
      <w:pPr>
        <w:pStyle w:val="Z3"/>
        <w:rPr>
          <w:ins w:id="292" w:author="moi" w:date="2017-11-15T11:41:00Z"/>
        </w:rPr>
        <w:pPrChange w:id="293" w:author="moi" w:date="2017-11-22T09:55:00Z">
          <w:pPr>
            <w:pStyle w:val="Z1"/>
          </w:pPr>
        </w:pPrChange>
      </w:pPr>
      <w:ins w:id="294" w:author="moi" w:date="2017-11-15T11:41:00Z">
        <w:r>
          <w:t>Rechargement</w:t>
        </w:r>
      </w:ins>
    </w:p>
    <w:p w:rsidR="0079295F" w:rsidRDefault="0079295F">
      <w:pPr>
        <w:pStyle w:val="Z3"/>
        <w:numPr>
          <w:ilvl w:val="0"/>
          <w:numId w:val="0"/>
        </w:numPr>
        <w:rPr>
          <w:ins w:id="295" w:author="moi" w:date="2017-11-15T11:48:00Z"/>
        </w:rPr>
        <w:pPrChange w:id="296" w:author="moi" w:date="2017-11-15T11:41:00Z">
          <w:pPr>
            <w:pStyle w:val="Z1"/>
          </w:pPr>
        </w:pPrChange>
      </w:pPr>
    </w:p>
    <w:p w:rsidR="0079295F" w:rsidRDefault="0079295F">
      <w:pPr>
        <w:pStyle w:val="Z3"/>
        <w:numPr>
          <w:ilvl w:val="0"/>
          <w:numId w:val="0"/>
        </w:numPr>
        <w:rPr>
          <w:ins w:id="297" w:author="moi" w:date="2017-11-15T11:42:00Z"/>
        </w:rPr>
        <w:pPrChange w:id="298" w:author="moi" w:date="2017-11-15T11:41:00Z">
          <w:pPr>
            <w:pStyle w:val="Z1"/>
          </w:pPr>
        </w:pPrChange>
      </w:pPr>
      <w:ins w:id="299" w:author="moi" w:date="2017-11-15T11:41:00Z">
        <w:r>
          <w:t>Il existe deux rechargement</w:t>
        </w:r>
      </w:ins>
      <w:ins w:id="300" w:author="moi" w:date="2017-11-15T11:42:00Z">
        <w:r>
          <w:t> : le rechargement « MAG » et le rechargement « DRUM ».</w:t>
        </w:r>
      </w:ins>
    </w:p>
    <w:p w:rsidR="0079295F" w:rsidRDefault="0079295F">
      <w:pPr>
        <w:pStyle w:val="Z3"/>
        <w:numPr>
          <w:ilvl w:val="0"/>
          <w:numId w:val="0"/>
        </w:numPr>
        <w:rPr>
          <w:ins w:id="301" w:author="moi" w:date="2017-11-15T11:48:00Z"/>
        </w:rPr>
        <w:pPrChange w:id="302" w:author="moi" w:date="2017-11-15T11:41:00Z">
          <w:pPr>
            <w:pStyle w:val="Z1"/>
          </w:pPr>
        </w:pPrChange>
      </w:pPr>
    </w:p>
    <w:p w:rsidR="0079295F" w:rsidRDefault="0079295F">
      <w:pPr>
        <w:pStyle w:val="Z3"/>
        <w:numPr>
          <w:ilvl w:val="0"/>
          <w:numId w:val="0"/>
        </w:numPr>
        <w:rPr>
          <w:ins w:id="303" w:author="moi" w:date="2017-11-15T11:44:00Z"/>
        </w:rPr>
        <w:pPrChange w:id="304" w:author="moi" w:date="2017-11-15T11:41:00Z">
          <w:pPr>
            <w:pStyle w:val="Z1"/>
          </w:pPr>
        </w:pPrChange>
      </w:pPr>
      <w:ins w:id="305" w:author="moi" w:date="2017-11-15T11:42:00Z">
        <w:r>
          <w:t>Le rechargement MAG comprend les fusil à chargeur (M4, P90, USP45) et des fusil à pompe et des revolver.</w:t>
        </w:r>
      </w:ins>
      <w:ins w:id="306" w:author="moi" w:date="2017-11-15T11:44:00Z">
        <w:r>
          <w:t xml:space="preserve"> Ce rechargement est une action comme une autre n’empèche pas l’esquive ou le déplacement.</w:t>
        </w:r>
      </w:ins>
    </w:p>
    <w:p w:rsidR="0079295F" w:rsidRDefault="0079295F">
      <w:pPr>
        <w:pStyle w:val="Z3"/>
        <w:numPr>
          <w:ilvl w:val="0"/>
          <w:numId w:val="0"/>
        </w:numPr>
        <w:rPr>
          <w:ins w:id="307" w:author="moi" w:date="2017-11-15T11:48:00Z"/>
        </w:rPr>
        <w:pPrChange w:id="308" w:author="moi" w:date="2017-11-15T11:41:00Z">
          <w:pPr>
            <w:pStyle w:val="Z1"/>
          </w:pPr>
        </w:pPrChange>
      </w:pPr>
    </w:p>
    <w:p w:rsidR="0079295F" w:rsidRDefault="0079295F">
      <w:pPr>
        <w:pStyle w:val="Z3"/>
        <w:numPr>
          <w:ilvl w:val="0"/>
          <w:numId w:val="0"/>
        </w:numPr>
        <w:rPr>
          <w:ins w:id="309" w:author="moi" w:date="2017-11-15T11:41:00Z"/>
        </w:rPr>
        <w:pPrChange w:id="310" w:author="moi" w:date="2017-11-15T11:41:00Z">
          <w:pPr>
            <w:pStyle w:val="Z1"/>
          </w:pPr>
        </w:pPrChange>
      </w:pPr>
      <w:ins w:id="311" w:author="moi" w:date="2017-11-15T11:45:00Z">
        <w:r>
          <w:t>Le rechargment DRUM comprend les fusil mitraileur à caisse et à chargeur tambour</w:t>
        </w:r>
      </w:ins>
      <w:ins w:id="312" w:author="moi" w:date="2017-11-15T11:46:00Z">
        <w:r>
          <w:t>. Ce rechargment est une action qui prend tout le tours si un déplacement ou une esquive est faite un dès sera lancé pour savoir si oui ou non le personnage perd son tour.</w:t>
        </w:r>
      </w:ins>
    </w:p>
    <w:p w:rsidR="0079295F" w:rsidRDefault="0079295F">
      <w:pPr>
        <w:pStyle w:val="Z3"/>
        <w:numPr>
          <w:ilvl w:val="0"/>
          <w:numId w:val="0"/>
        </w:numPr>
        <w:rPr>
          <w:ins w:id="313" w:author="moi" w:date="2017-11-15T11:41:00Z"/>
        </w:rPr>
        <w:pPrChange w:id="314" w:author="moi" w:date="2017-11-15T11:41:00Z">
          <w:pPr>
            <w:pStyle w:val="Z1"/>
          </w:pPr>
        </w:pPrChange>
      </w:pPr>
    </w:p>
    <w:p w:rsidR="0079295F" w:rsidRDefault="0079295F">
      <w:pPr>
        <w:pStyle w:val="Z3"/>
        <w:rPr>
          <w:ins w:id="315" w:author="moi" w:date="2017-11-15T11:50:00Z"/>
        </w:rPr>
        <w:pPrChange w:id="316" w:author="moi" w:date="2017-11-15T11:41:00Z">
          <w:pPr>
            <w:pStyle w:val="Z1"/>
          </w:pPr>
        </w:pPrChange>
      </w:pPr>
      <w:ins w:id="317" w:author="moi" w:date="2017-11-15T11:48:00Z">
        <w:r>
          <w:t>Sangle</w:t>
        </w:r>
      </w:ins>
    </w:p>
    <w:p w:rsidR="00036AA1" w:rsidRDefault="00036AA1">
      <w:pPr>
        <w:pStyle w:val="Z3"/>
        <w:numPr>
          <w:ilvl w:val="0"/>
          <w:numId w:val="0"/>
        </w:numPr>
        <w:rPr>
          <w:ins w:id="318" w:author="moi" w:date="2017-11-15T11:50:00Z"/>
        </w:rPr>
        <w:pPrChange w:id="319" w:author="moi" w:date="2017-11-15T11:50:00Z">
          <w:pPr>
            <w:pStyle w:val="Z1"/>
          </w:pPr>
        </w:pPrChange>
      </w:pPr>
    </w:p>
    <w:p w:rsidR="00036AA1" w:rsidRDefault="00036AA1">
      <w:pPr>
        <w:pStyle w:val="Z3"/>
        <w:numPr>
          <w:ilvl w:val="0"/>
          <w:numId w:val="0"/>
        </w:numPr>
        <w:rPr>
          <w:ins w:id="320" w:author="moi" w:date="2017-11-15T11:50:00Z"/>
        </w:rPr>
        <w:pPrChange w:id="321" w:author="moi" w:date="2017-11-15T11:50:00Z">
          <w:pPr>
            <w:pStyle w:val="Z1"/>
          </w:pPr>
        </w:pPrChange>
      </w:pPr>
      <w:ins w:id="322" w:author="moi" w:date="2017-11-15T11:50:00Z">
        <w:r>
          <w:t>Les sangle permette retenir l’arme à laquelle elle est acroché</w:t>
        </w:r>
      </w:ins>
    </w:p>
    <w:p w:rsidR="00036AA1" w:rsidRDefault="00036AA1">
      <w:pPr>
        <w:pStyle w:val="Z3"/>
        <w:numPr>
          <w:ilvl w:val="0"/>
          <w:numId w:val="0"/>
        </w:numPr>
        <w:rPr>
          <w:ins w:id="323" w:author="moi" w:date="2017-11-15T11:50:00Z"/>
        </w:rPr>
        <w:pPrChange w:id="324" w:author="moi" w:date="2017-11-15T11:50:00Z">
          <w:pPr>
            <w:pStyle w:val="Z1"/>
          </w:pPr>
        </w:pPrChange>
      </w:pPr>
    </w:p>
    <w:p w:rsidR="00036AA1" w:rsidRDefault="00036AA1">
      <w:pPr>
        <w:pStyle w:val="Z3"/>
        <w:numPr>
          <w:ilvl w:val="0"/>
          <w:numId w:val="0"/>
        </w:numPr>
        <w:rPr>
          <w:ins w:id="325" w:author="moi" w:date="2017-11-15T11:52:00Z"/>
        </w:rPr>
        <w:pPrChange w:id="326" w:author="moi" w:date="2017-11-15T11:50:00Z">
          <w:pPr>
            <w:pStyle w:val="Z1"/>
          </w:pPr>
        </w:pPrChange>
      </w:pPr>
      <w:ins w:id="327" w:author="moi" w:date="2017-11-15T11:50:00Z">
        <w:r>
          <w:t xml:space="preserve">Un coup </w:t>
        </w:r>
      </w:ins>
      <w:ins w:id="328" w:author="moi" w:date="2017-11-15T11:51:00Z">
        <w:r>
          <w:t>plutôt</w:t>
        </w:r>
      </w:ins>
      <w:ins w:id="329" w:author="moi" w:date="2017-11-15T11:50:00Z">
        <w:r>
          <w:t xml:space="preserve"> </w:t>
        </w:r>
      </w:ins>
      <w:ins w:id="330" w:author="moi" w:date="2017-11-15T11:51:00Z">
        <w:r>
          <w:t>que d’atteindre l’ennemi poura atteindre la sangle toute les sangle possède 2 point de resistance sauf la ultra</w:t>
        </w:r>
      </w:ins>
      <w:ins w:id="331" w:author="moi" w:date="2017-11-15T11:52:00Z">
        <w:r>
          <w:t xml:space="preserve"> solide qui en possède 4.</w:t>
        </w:r>
      </w:ins>
    </w:p>
    <w:p w:rsidR="00036AA1" w:rsidRDefault="00036AA1">
      <w:pPr>
        <w:pStyle w:val="Z3"/>
        <w:numPr>
          <w:ilvl w:val="0"/>
          <w:numId w:val="0"/>
        </w:numPr>
        <w:rPr>
          <w:ins w:id="332" w:author="moi" w:date="2017-11-15T11:52:00Z"/>
        </w:rPr>
        <w:pPrChange w:id="333" w:author="moi" w:date="2017-11-15T11:50:00Z">
          <w:pPr>
            <w:pStyle w:val="Z1"/>
          </w:pPr>
        </w:pPrChange>
      </w:pPr>
    </w:p>
    <w:p w:rsidR="00036AA1" w:rsidRDefault="00036AA1">
      <w:pPr>
        <w:pStyle w:val="Z3"/>
        <w:numPr>
          <w:ilvl w:val="0"/>
          <w:numId w:val="0"/>
        </w:numPr>
        <w:rPr>
          <w:ins w:id="334" w:author="moi" w:date="2017-11-15T11:50:00Z"/>
        </w:rPr>
        <w:pPrChange w:id="335" w:author="moi" w:date="2017-11-15T11:50:00Z">
          <w:pPr>
            <w:pStyle w:val="Z1"/>
          </w:pPr>
        </w:pPrChange>
      </w:pPr>
      <w:ins w:id="336" w:author="moi" w:date="2017-11-15T11:52:00Z">
        <w:r>
          <w:t xml:space="preserve">Une sangle qui n’a plus de point de resistance perd tout effet (appart des fois au on garde un certain style) mais peut </w:t>
        </w:r>
      </w:ins>
      <w:ins w:id="337" w:author="moi" w:date="2017-11-15T11:53:00Z">
        <w:r>
          <w:t>être réparé.</w:t>
        </w:r>
      </w:ins>
    </w:p>
    <w:p w:rsidR="00036AA1" w:rsidRDefault="00036AA1">
      <w:pPr>
        <w:pStyle w:val="Z3"/>
        <w:numPr>
          <w:ilvl w:val="0"/>
          <w:numId w:val="0"/>
        </w:numPr>
        <w:rPr>
          <w:ins w:id="338" w:author="moi" w:date="2017-11-15T11:49:00Z"/>
        </w:rPr>
        <w:pPrChange w:id="339" w:author="moi" w:date="2017-11-15T11:50:00Z">
          <w:pPr>
            <w:pStyle w:val="Z1"/>
          </w:pPr>
        </w:pPrChange>
      </w:pPr>
    </w:p>
    <w:p w:rsidR="0079295F" w:rsidRDefault="00CF6B87">
      <w:pPr>
        <w:pStyle w:val="Z3"/>
        <w:rPr>
          <w:ins w:id="340" w:author="moi" w:date="2017-11-22T09:56:00Z"/>
        </w:rPr>
        <w:pPrChange w:id="341" w:author="moi" w:date="2017-11-15T11:41:00Z">
          <w:pPr>
            <w:pStyle w:val="Z1"/>
          </w:pPr>
        </w:pPrChange>
      </w:pPr>
      <w:ins w:id="342" w:author="moi" w:date="2017-11-15T11:50:00Z">
        <w:r>
          <w:t>Multiplicateur de Vi</w:t>
        </w:r>
      </w:ins>
      <w:ins w:id="343" w:author="moi" w:date="2017-11-22T09:56:00Z">
        <w:r>
          <w:t>s</w:t>
        </w:r>
      </w:ins>
      <w:ins w:id="344" w:author="moi" w:date="2017-11-15T11:50:00Z">
        <w:r>
          <w:t>é</w:t>
        </w:r>
        <w:r w:rsidR="00036AA1">
          <w:t>e</w:t>
        </w:r>
      </w:ins>
    </w:p>
    <w:p w:rsidR="00CF6B87" w:rsidRDefault="00CF6B87" w:rsidP="00CF6B87">
      <w:pPr>
        <w:pStyle w:val="Z3"/>
        <w:numPr>
          <w:ilvl w:val="0"/>
          <w:numId w:val="0"/>
        </w:numPr>
        <w:rPr>
          <w:ins w:id="345" w:author="moi" w:date="2017-11-22T09:56:00Z"/>
        </w:rPr>
        <w:pPrChange w:id="346" w:author="moi" w:date="2017-11-22T09:56:00Z">
          <w:pPr>
            <w:pStyle w:val="Z1"/>
          </w:pPr>
        </w:pPrChange>
      </w:pPr>
    </w:p>
    <w:p w:rsidR="00CF6B87" w:rsidRDefault="00CF6B87" w:rsidP="00CF6B87">
      <w:pPr>
        <w:pStyle w:val="Z3"/>
        <w:numPr>
          <w:ilvl w:val="0"/>
          <w:numId w:val="0"/>
        </w:numPr>
        <w:rPr>
          <w:ins w:id="347" w:author="moi" w:date="2017-11-22T09:56:00Z"/>
        </w:rPr>
        <w:pPrChange w:id="348" w:author="moi" w:date="2017-11-22T09:56:00Z">
          <w:pPr>
            <w:pStyle w:val="Z1"/>
          </w:pPr>
        </w:pPrChange>
      </w:pPr>
      <w:ins w:id="349" w:author="moi" w:date="2017-11-22T09:56:00Z">
        <w:r>
          <w:t>(pas fait)</w:t>
        </w:r>
      </w:ins>
    </w:p>
    <w:p w:rsidR="00CF6B87" w:rsidRDefault="00CF6B87" w:rsidP="00CF6B87">
      <w:pPr>
        <w:pStyle w:val="Z3"/>
        <w:numPr>
          <w:ilvl w:val="0"/>
          <w:numId w:val="0"/>
        </w:numPr>
        <w:rPr>
          <w:ins w:id="350" w:author="moi" w:date="2017-11-22T09:56:00Z"/>
        </w:rPr>
        <w:pPrChange w:id="351" w:author="moi" w:date="2017-11-22T09:56:00Z">
          <w:pPr>
            <w:pStyle w:val="Z1"/>
          </w:pPr>
        </w:pPrChange>
      </w:pPr>
    </w:p>
    <w:p w:rsidR="00CF6B87" w:rsidRDefault="00CF6B87" w:rsidP="00CF6B87">
      <w:pPr>
        <w:pStyle w:val="Z3"/>
        <w:rPr>
          <w:ins w:id="352" w:author="moi" w:date="2017-11-22T09:56:00Z"/>
        </w:rPr>
        <w:pPrChange w:id="353" w:author="moi" w:date="2017-11-22T09:56:00Z">
          <w:pPr>
            <w:pStyle w:val="Z1"/>
          </w:pPr>
        </w:pPrChange>
      </w:pPr>
      <w:ins w:id="354" w:author="moi" w:date="2017-11-22T09:56:00Z">
        <w:r>
          <w:t>Action continu</w:t>
        </w:r>
      </w:ins>
    </w:p>
    <w:p w:rsidR="00CF6B87" w:rsidRDefault="00CF6B87" w:rsidP="00CF6B87">
      <w:pPr>
        <w:pStyle w:val="Z3"/>
        <w:numPr>
          <w:ilvl w:val="0"/>
          <w:numId w:val="0"/>
        </w:numPr>
        <w:rPr>
          <w:ins w:id="355" w:author="moi" w:date="2017-11-22T09:57:00Z"/>
        </w:rPr>
        <w:pPrChange w:id="356" w:author="moi" w:date="2017-11-22T09:57:00Z">
          <w:pPr>
            <w:pStyle w:val="Z1"/>
          </w:pPr>
        </w:pPrChange>
      </w:pPr>
    </w:p>
    <w:p w:rsidR="00CF6B87" w:rsidRDefault="00CF6B87" w:rsidP="00CF6B87">
      <w:pPr>
        <w:pStyle w:val="Z3"/>
        <w:numPr>
          <w:ilvl w:val="0"/>
          <w:numId w:val="0"/>
        </w:numPr>
        <w:rPr>
          <w:ins w:id="357" w:author="moi" w:date="2017-11-22T09:57:00Z"/>
        </w:rPr>
        <w:pPrChange w:id="358" w:author="moi" w:date="2017-11-22T09:57:00Z">
          <w:pPr>
            <w:pStyle w:val="Z1"/>
          </w:pPr>
        </w:pPrChange>
      </w:pPr>
      <w:ins w:id="359" w:author="moi" w:date="2017-11-22T09:57:00Z">
        <w:r>
          <w:t>Généralement utilisé pour le tir de couverture</w:t>
        </w:r>
      </w:ins>
    </w:p>
    <w:p w:rsidR="00CF6B87" w:rsidRDefault="00CF6B87" w:rsidP="00CF6B87">
      <w:pPr>
        <w:pStyle w:val="Z3"/>
        <w:numPr>
          <w:ilvl w:val="0"/>
          <w:numId w:val="0"/>
        </w:numPr>
        <w:rPr>
          <w:ins w:id="360" w:author="moi" w:date="2017-11-22T09:58:00Z"/>
        </w:rPr>
        <w:pPrChange w:id="361" w:author="moi" w:date="2017-11-22T09:57:00Z">
          <w:pPr>
            <w:pStyle w:val="Z1"/>
          </w:pPr>
        </w:pPrChange>
      </w:pPr>
    </w:p>
    <w:p w:rsidR="00CF6B87" w:rsidRDefault="00CF6B87" w:rsidP="00CF6B87">
      <w:pPr>
        <w:pStyle w:val="Z3"/>
        <w:numPr>
          <w:ilvl w:val="0"/>
          <w:numId w:val="0"/>
        </w:numPr>
        <w:rPr>
          <w:ins w:id="362" w:author="moi" w:date="2017-11-22T10:02:00Z"/>
        </w:rPr>
        <w:pPrChange w:id="363" w:author="moi" w:date="2017-11-22T09:56:00Z">
          <w:pPr>
            <w:pStyle w:val="Z1"/>
          </w:pPr>
        </w:pPrChange>
      </w:pPr>
      <w:ins w:id="364" w:author="moi" w:date="2017-11-22T09:58:00Z">
        <w:r>
          <w:t>Permet de faire la même action pendant plusieurs tours pour obtenir un bonus à celle-ci mais si l</w:t>
        </w:r>
      </w:ins>
      <w:ins w:id="365" w:author="moi" w:date="2017-11-22T09:59:00Z">
        <w:r>
          <w:t>’action n’est pas réalisable ou ce présente sous une forme trop éloigné (ex</w:t>
        </w:r>
      </w:ins>
      <w:ins w:id="366" w:author="moi" w:date="2017-11-22T10:00:00Z">
        <w:r>
          <w:t> </w:t>
        </w:r>
      </w:ins>
      <w:ins w:id="367" w:author="moi" w:date="2017-11-22T09:59:00Z">
        <w:r>
          <w:t>:</w:t>
        </w:r>
      </w:ins>
      <w:ins w:id="368" w:author="moi" w:date="2017-11-22T10:00:00Z">
        <w:r>
          <w:t xml:space="preserve"> l’ennemi est dérrière au lieu d</w:t>
        </w:r>
      </w:ins>
      <w:ins w:id="369" w:author="moi" w:date="2017-11-22T10:01:00Z">
        <w:r>
          <w:t>’être devant).</w:t>
        </w:r>
      </w:ins>
    </w:p>
    <w:p w:rsidR="00CF6B87" w:rsidRPr="0079295F" w:rsidRDefault="00CF6B87" w:rsidP="00CF6B87">
      <w:pPr>
        <w:pStyle w:val="Z3"/>
        <w:numPr>
          <w:ilvl w:val="0"/>
          <w:numId w:val="0"/>
        </w:numPr>
        <w:rPr>
          <w:ins w:id="370" w:author="moi" w:date="2017-11-15T11:40:00Z"/>
        </w:rPr>
        <w:pPrChange w:id="371" w:author="moi" w:date="2017-11-22T09:56:00Z">
          <w:pPr>
            <w:pStyle w:val="Z1"/>
          </w:pPr>
        </w:pPrChange>
      </w:pPr>
      <w:bookmarkStart w:id="372" w:name="_GoBack"/>
      <w:bookmarkEnd w:id="372"/>
    </w:p>
    <w:p w:rsidR="00F82DC5" w:rsidRDefault="00F82DC5" w:rsidP="00F82DC5">
      <w:pPr>
        <w:pStyle w:val="Z1"/>
        <w:rPr>
          <w:ins w:id="373" w:author="moi" w:date="2017-11-22T09:54:00Z"/>
        </w:rPr>
      </w:pPr>
      <w:r>
        <w:t>Note</w:t>
      </w:r>
    </w:p>
    <w:p w:rsidR="00CF6B87" w:rsidRDefault="00CF6B87" w:rsidP="00CF6B87">
      <w:pPr>
        <w:pStyle w:val="Z3"/>
        <w:numPr>
          <w:ilvl w:val="0"/>
          <w:numId w:val="0"/>
        </w:numPr>
        <w:rPr>
          <w:ins w:id="374" w:author="moi" w:date="2017-11-22T09:54:00Z"/>
        </w:rPr>
        <w:pPrChange w:id="375" w:author="moi" w:date="2017-11-22T09:54:00Z">
          <w:pPr>
            <w:pStyle w:val="Z1"/>
          </w:pPr>
        </w:pPrChange>
      </w:pPr>
    </w:p>
    <w:p w:rsidR="00CF6B87" w:rsidRDefault="00CF6B87" w:rsidP="00CF6B87">
      <w:pPr>
        <w:pStyle w:val="Z3"/>
        <w:numPr>
          <w:ilvl w:val="0"/>
          <w:numId w:val="0"/>
        </w:numPr>
        <w:rPr>
          <w:ins w:id="376" w:author="moi" w:date="2017-11-22T09:54:00Z"/>
        </w:rPr>
        <w:pPrChange w:id="377" w:author="moi" w:date="2017-11-22T09:54:00Z">
          <w:pPr>
            <w:pStyle w:val="Z1"/>
          </w:pPr>
        </w:pPrChange>
      </w:pPr>
      <w:ins w:id="378" w:author="moi" w:date="2017-11-22T09:54:00Z">
        <w:r>
          <w:t xml:space="preserve">Tout ce qui doit </w:t>
        </w:r>
      </w:ins>
      <w:ins w:id="379" w:author="moi" w:date="2017-11-22T09:55:00Z">
        <w:r>
          <w:t>être sû par le MJ pour lire la doc</w:t>
        </w:r>
      </w:ins>
    </w:p>
    <w:p w:rsidR="00CF6B87" w:rsidRDefault="00CF6B87" w:rsidP="00CF6B87">
      <w:pPr>
        <w:pStyle w:val="Z3"/>
        <w:numPr>
          <w:ilvl w:val="0"/>
          <w:numId w:val="0"/>
        </w:numPr>
        <w:pPrChange w:id="380" w:author="moi" w:date="2017-11-22T09:54:00Z">
          <w:pPr>
            <w:pStyle w:val="Z1"/>
          </w:pPr>
        </w:pPrChange>
      </w:pPr>
    </w:p>
    <w:p w:rsidR="00F82DC5" w:rsidRDefault="00F82DC5" w:rsidP="00F82DC5">
      <w:pPr>
        <w:pStyle w:val="Z2"/>
      </w:pPr>
      <w:r>
        <w:t>Abréviation</w:t>
      </w:r>
    </w:p>
    <w:p w:rsidR="00F82DC5" w:rsidRDefault="00F82DC5" w:rsidP="00F82DC5">
      <w:pPr>
        <w:pStyle w:val="Z3"/>
      </w:pPr>
      <w:r>
        <w:t>[QG]</w:t>
      </w:r>
    </w:p>
    <w:p w:rsidR="00F82DC5" w:rsidRDefault="00F82DC5" w:rsidP="00F82DC5">
      <w:pPr>
        <w:pStyle w:val="Z3"/>
        <w:numPr>
          <w:ilvl w:val="0"/>
          <w:numId w:val="0"/>
        </w:numPr>
      </w:pPr>
    </w:p>
    <w:p w:rsidR="00F82DC5" w:rsidRDefault="00F82DC5" w:rsidP="00F82DC5">
      <w:pPr>
        <w:pStyle w:val="Z3"/>
        <w:numPr>
          <w:ilvl w:val="0"/>
          <w:numId w:val="0"/>
        </w:numPr>
      </w:pPr>
      <w:r>
        <w:t>Quartier Général lieu de direction d’un groupe militaire, para militaire, et certain civil</w:t>
      </w:r>
    </w:p>
    <w:p w:rsidR="00F82DC5" w:rsidRDefault="00F82DC5" w:rsidP="00F82DC5">
      <w:pPr>
        <w:pStyle w:val="Z3"/>
        <w:numPr>
          <w:ilvl w:val="0"/>
          <w:numId w:val="0"/>
        </w:numPr>
      </w:pPr>
    </w:p>
    <w:p w:rsidR="00F82DC5" w:rsidRDefault="00F82DC5" w:rsidP="00F82DC5">
      <w:pPr>
        <w:pStyle w:val="Z3"/>
      </w:pPr>
      <w:r>
        <w:t>[SISO]</w:t>
      </w:r>
    </w:p>
    <w:p w:rsidR="00F82DC5" w:rsidRDefault="00F82DC5" w:rsidP="00F82DC5">
      <w:pPr>
        <w:pStyle w:val="Z3"/>
        <w:numPr>
          <w:ilvl w:val="0"/>
          <w:numId w:val="0"/>
        </w:numPr>
      </w:pPr>
    </w:p>
    <w:p w:rsidR="00F82DC5" w:rsidRDefault="00F82DC5" w:rsidP="00F82DC5">
      <w:pPr>
        <w:pStyle w:val="Z3"/>
        <w:numPr>
          <w:ilvl w:val="0"/>
          <w:numId w:val="0"/>
        </w:numPr>
      </w:pPr>
      <w:r>
        <w:t>Siège Social centre de direction d’une entreprise</w:t>
      </w:r>
    </w:p>
    <w:p w:rsidR="00316474" w:rsidRDefault="00316474" w:rsidP="00F82DC5">
      <w:pPr>
        <w:pStyle w:val="Z3"/>
        <w:numPr>
          <w:ilvl w:val="0"/>
          <w:numId w:val="0"/>
        </w:numPr>
      </w:pPr>
    </w:p>
    <w:p w:rsidR="00316474" w:rsidRDefault="00316474" w:rsidP="00316474">
      <w:pPr>
        <w:pStyle w:val="Z3"/>
      </w:pPr>
      <w:r>
        <w:t>[AE]</w:t>
      </w:r>
    </w:p>
    <w:p w:rsidR="004B7FFB" w:rsidRDefault="004B7FFB" w:rsidP="004B7FFB">
      <w:pPr>
        <w:pStyle w:val="Z3"/>
        <w:numPr>
          <w:ilvl w:val="0"/>
          <w:numId w:val="0"/>
        </w:numPr>
      </w:pPr>
    </w:p>
    <w:p w:rsidR="004B7FFB" w:rsidRDefault="004B7FFB" w:rsidP="004B7FFB">
      <w:pPr>
        <w:pStyle w:val="Z3"/>
        <w:numPr>
          <w:ilvl w:val="0"/>
          <w:numId w:val="0"/>
        </w:numPr>
      </w:pPr>
      <w:r>
        <w:t>Signifie « Action expresse »</w:t>
      </w:r>
    </w:p>
    <w:p w:rsidR="004B7FFB" w:rsidRDefault="004B7FFB" w:rsidP="004B7FFB">
      <w:pPr>
        <w:pStyle w:val="Z3"/>
        <w:numPr>
          <w:ilvl w:val="0"/>
          <w:numId w:val="0"/>
        </w:numPr>
      </w:pPr>
    </w:p>
    <w:p w:rsidR="00316474" w:rsidRDefault="00316474" w:rsidP="00316474">
      <w:pPr>
        <w:pStyle w:val="Z3"/>
      </w:pPr>
      <w:r>
        <w:t>[AM]</w:t>
      </w:r>
    </w:p>
    <w:p w:rsidR="004B7FFB" w:rsidRDefault="004B7FFB" w:rsidP="004B7FFB">
      <w:pPr>
        <w:pStyle w:val="Z3"/>
        <w:numPr>
          <w:ilvl w:val="0"/>
          <w:numId w:val="0"/>
        </w:numPr>
      </w:pPr>
    </w:p>
    <w:p w:rsidR="004B7FFB" w:rsidRDefault="004B7FFB" w:rsidP="004B7FFB">
      <w:pPr>
        <w:pStyle w:val="Z3"/>
        <w:numPr>
          <w:ilvl w:val="0"/>
          <w:numId w:val="0"/>
        </w:numPr>
      </w:pPr>
      <w:r>
        <w:t>Signifie « Anti-materiel »</w:t>
      </w:r>
    </w:p>
    <w:p w:rsidR="004B7FFB" w:rsidRDefault="004B7FFB" w:rsidP="004B7FFB">
      <w:pPr>
        <w:pStyle w:val="Z3"/>
        <w:numPr>
          <w:ilvl w:val="0"/>
          <w:numId w:val="0"/>
        </w:numPr>
      </w:pPr>
    </w:p>
    <w:p w:rsidR="004B7FFB" w:rsidRDefault="004B7FFB" w:rsidP="004B7FFB">
      <w:pPr>
        <w:pStyle w:val="Z3"/>
        <w:numPr>
          <w:ilvl w:val="0"/>
          <w:numId w:val="0"/>
        </w:numPr>
      </w:pPr>
      <w:r>
        <w:t>Ces balle sont capable de détruire de la matière</w:t>
      </w:r>
      <w:r w:rsidR="00F373DE">
        <w:t>… litéralement, le nombre de m3 est indiqué a côté de la muntion. Ou de l’arme.</w:t>
      </w:r>
    </w:p>
    <w:p w:rsidR="004B7FFB" w:rsidRDefault="004B7FFB" w:rsidP="004B7FFB">
      <w:pPr>
        <w:pStyle w:val="Z3"/>
        <w:numPr>
          <w:ilvl w:val="0"/>
          <w:numId w:val="0"/>
        </w:numPr>
      </w:pPr>
    </w:p>
    <w:p w:rsidR="004B7FFB" w:rsidRDefault="004B7FFB" w:rsidP="004B7FFB">
      <w:pPr>
        <w:pStyle w:val="Z3"/>
        <w:numPr>
          <w:ilvl w:val="0"/>
          <w:numId w:val="0"/>
        </w:numPr>
      </w:pPr>
      <w:r>
        <w:t>Note au lecteur : dans la réalité le sigle n’a pas la même définition</w:t>
      </w:r>
    </w:p>
    <w:p w:rsidR="004B7FFB" w:rsidRDefault="004B7FFB" w:rsidP="004B7FFB">
      <w:pPr>
        <w:pStyle w:val="Z3"/>
        <w:numPr>
          <w:ilvl w:val="0"/>
          <w:numId w:val="0"/>
        </w:numPr>
      </w:pPr>
    </w:p>
    <w:p w:rsidR="00316474" w:rsidRDefault="00316474" w:rsidP="00316474">
      <w:pPr>
        <w:pStyle w:val="Z3"/>
      </w:pPr>
    </w:p>
    <w:p w:rsidR="004B7FFB" w:rsidRPr="00F82DC5" w:rsidRDefault="004B7FFB" w:rsidP="004B7FFB">
      <w:pPr>
        <w:pStyle w:val="Z3"/>
        <w:numPr>
          <w:ilvl w:val="0"/>
          <w:numId w:val="0"/>
        </w:numPr>
      </w:pPr>
    </w:p>
    <w:sectPr w:rsidR="004B7FFB" w:rsidRPr="00F82DC5">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809" w:rsidRDefault="005C0809">
      <w:r>
        <w:separator/>
      </w:r>
    </w:p>
  </w:endnote>
  <w:endnote w:type="continuationSeparator" w:id="0">
    <w:p w:rsidR="005C0809" w:rsidRDefault="005C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BF" w:rsidRDefault="00564EBF" w:rsidP="004E37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64EBF" w:rsidRDefault="00564EBF" w:rsidP="004E37B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BF" w:rsidRDefault="00564EBF" w:rsidP="004E37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C0809">
      <w:rPr>
        <w:rStyle w:val="Numrodepage"/>
        <w:noProof/>
      </w:rPr>
      <w:t>1</w:t>
    </w:r>
    <w:r>
      <w:rPr>
        <w:rStyle w:val="Numrodepage"/>
      </w:rPr>
      <w:fldChar w:fldCharType="end"/>
    </w:r>
  </w:p>
  <w:p w:rsidR="00564EBF" w:rsidRDefault="00564EBF" w:rsidP="004E37B1">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809" w:rsidRDefault="005C0809">
      <w:r>
        <w:separator/>
      </w:r>
    </w:p>
  </w:footnote>
  <w:footnote w:type="continuationSeparator" w:id="0">
    <w:p w:rsidR="005C0809" w:rsidRDefault="005C08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01F0"/>
    <w:multiLevelType w:val="hybridMultilevel"/>
    <w:tmpl w:val="91BC5DCC"/>
    <w:lvl w:ilvl="0" w:tplc="9126E19A">
      <w:start w:val="1"/>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867914"/>
    <w:multiLevelType w:val="multilevel"/>
    <w:tmpl w:val="8EEA37F4"/>
    <w:lvl w:ilvl="0">
      <w:start w:val="1"/>
      <w:numFmt w:val="decimal"/>
      <w:lvlText w:val="%1"/>
      <w:lvlJc w:val="left"/>
      <w:pPr>
        <w:ind w:left="600" w:hanging="600"/>
      </w:pPr>
      <w:rPr>
        <w:rFonts w:hint="default"/>
      </w:rPr>
    </w:lvl>
    <w:lvl w:ilvl="1">
      <w:start w:val="1"/>
      <w:numFmt w:val="decimal"/>
      <w:lvlText w:val="%1.%2"/>
      <w:lvlJc w:val="left"/>
      <w:pPr>
        <w:ind w:left="1260" w:hanging="720"/>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4"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8F5003"/>
    <w:multiLevelType w:val="multilevel"/>
    <w:tmpl w:val="7C1256E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5B682D"/>
    <w:multiLevelType w:val="multilevel"/>
    <w:tmpl w:val="59543D72"/>
    <w:lvl w:ilvl="0">
      <w:start w:val="1"/>
      <w:numFmt w:val="decimal"/>
      <w:pStyle w:val="Titre3"/>
      <w:lvlText w:val="%1."/>
      <w:lvlJc w:val="left"/>
      <w:pPr>
        <w:ind w:left="1068" w:hanging="360"/>
      </w:pPr>
    </w:lvl>
    <w:lvl w:ilvl="1">
      <w:start w:val="1"/>
      <w:numFmt w:val="decimal"/>
      <w:pStyle w:val="Titre4"/>
      <w:lvlText w:val="%1.%2."/>
      <w:lvlJc w:val="left"/>
      <w:pPr>
        <w:ind w:left="1500" w:hanging="432"/>
      </w:pPr>
    </w:lvl>
    <w:lvl w:ilvl="2">
      <w:start w:val="1"/>
      <w:numFmt w:val="decimal"/>
      <w:pStyle w:val="Z3"/>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2347269"/>
    <w:multiLevelType w:val="multilevel"/>
    <w:tmpl w:val="F2FC4540"/>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3FF5468"/>
    <w:multiLevelType w:val="hybridMultilevel"/>
    <w:tmpl w:val="FA040D34"/>
    <w:lvl w:ilvl="0" w:tplc="A1B083FC">
      <w:start w:val="1"/>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4"/>
  </w:num>
  <w:num w:numId="6">
    <w:abstractNumId w:val="2"/>
  </w:num>
  <w:num w:numId="7">
    <w:abstractNumId w:val="5"/>
  </w:num>
  <w:num w:numId="8">
    <w:abstractNumId w:val="6"/>
  </w:num>
  <w:num w:numId="9">
    <w:abstractNumId w:val="4"/>
  </w:num>
  <w:num w:numId="10">
    <w:abstractNumId w:val="5"/>
  </w:num>
  <w:num w:numId="11">
    <w:abstractNumId w:val="5"/>
  </w:num>
  <w:num w:numId="12">
    <w:abstractNumId w:val="5"/>
  </w:num>
  <w:num w:numId="13">
    <w:abstractNumId w:val="2"/>
  </w:num>
  <w:num w:numId="14">
    <w:abstractNumId w:val="5"/>
  </w:num>
  <w:num w:numId="15">
    <w:abstractNumId w:val="6"/>
  </w:num>
  <w:num w:numId="16">
    <w:abstractNumId w:val="4"/>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
  </w:num>
  <w:num w:numId="28">
    <w:abstractNumId w:val="7"/>
  </w:num>
  <w:num w:numId="29">
    <w:abstractNumId w:val="3"/>
  </w:num>
  <w:num w:numId="30">
    <w:abstractNumId w:val="0"/>
  </w:num>
  <w:num w:numId="31">
    <w:abstractNumId w:val="10"/>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
    <w15:presenceInfo w15:providerId="None" w15:userId="m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7"/>
    <w:rsid w:val="000006C3"/>
    <w:rsid w:val="00002B82"/>
    <w:rsid w:val="00007943"/>
    <w:rsid w:val="0001175B"/>
    <w:rsid w:val="00012199"/>
    <w:rsid w:val="00012316"/>
    <w:rsid w:val="00015857"/>
    <w:rsid w:val="000158D6"/>
    <w:rsid w:val="00015C47"/>
    <w:rsid w:val="00015CDD"/>
    <w:rsid w:val="000162F2"/>
    <w:rsid w:val="00016E1B"/>
    <w:rsid w:val="00017E73"/>
    <w:rsid w:val="00020400"/>
    <w:rsid w:val="00021BF6"/>
    <w:rsid w:val="00021DD1"/>
    <w:rsid w:val="0002369C"/>
    <w:rsid w:val="00024CBD"/>
    <w:rsid w:val="000327D3"/>
    <w:rsid w:val="00033865"/>
    <w:rsid w:val="0003479A"/>
    <w:rsid w:val="00034FC7"/>
    <w:rsid w:val="00036AA1"/>
    <w:rsid w:val="00036CF8"/>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681"/>
    <w:rsid w:val="00072C1A"/>
    <w:rsid w:val="000733D1"/>
    <w:rsid w:val="00075E53"/>
    <w:rsid w:val="000801D2"/>
    <w:rsid w:val="00081427"/>
    <w:rsid w:val="0008178B"/>
    <w:rsid w:val="0008236E"/>
    <w:rsid w:val="00084077"/>
    <w:rsid w:val="0008414E"/>
    <w:rsid w:val="0008432E"/>
    <w:rsid w:val="0008488F"/>
    <w:rsid w:val="00084FD2"/>
    <w:rsid w:val="00087639"/>
    <w:rsid w:val="00091063"/>
    <w:rsid w:val="0009145A"/>
    <w:rsid w:val="00093043"/>
    <w:rsid w:val="0009399C"/>
    <w:rsid w:val="00094F3B"/>
    <w:rsid w:val="000966D7"/>
    <w:rsid w:val="00097D0D"/>
    <w:rsid w:val="000A0098"/>
    <w:rsid w:val="000A0512"/>
    <w:rsid w:val="000A28DA"/>
    <w:rsid w:val="000A3617"/>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3"/>
    <w:rsid w:val="000D6EFF"/>
    <w:rsid w:val="000E2045"/>
    <w:rsid w:val="000E37EF"/>
    <w:rsid w:val="000E5DF6"/>
    <w:rsid w:val="000E73D6"/>
    <w:rsid w:val="000F0A9F"/>
    <w:rsid w:val="000F1A7D"/>
    <w:rsid w:val="000F22CD"/>
    <w:rsid w:val="000F30B1"/>
    <w:rsid w:val="000F32E7"/>
    <w:rsid w:val="000F61F4"/>
    <w:rsid w:val="000F659B"/>
    <w:rsid w:val="000F6A16"/>
    <w:rsid w:val="000F7605"/>
    <w:rsid w:val="001004F8"/>
    <w:rsid w:val="00101269"/>
    <w:rsid w:val="001065AE"/>
    <w:rsid w:val="00107940"/>
    <w:rsid w:val="00111A56"/>
    <w:rsid w:val="00112F3F"/>
    <w:rsid w:val="0011432C"/>
    <w:rsid w:val="001143B0"/>
    <w:rsid w:val="001157F3"/>
    <w:rsid w:val="00116CBB"/>
    <w:rsid w:val="001171F9"/>
    <w:rsid w:val="0011751D"/>
    <w:rsid w:val="00117A73"/>
    <w:rsid w:val="00117B82"/>
    <w:rsid w:val="00121627"/>
    <w:rsid w:val="0012596B"/>
    <w:rsid w:val="00125F75"/>
    <w:rsid w:val="00130DF7"/>
    <w:rsid w:val="00134844"/>
    <w:rsid w:val="00136AFA"/>
    <w:rsid w:val="00136EE8"/>
    <w:rsid w:val="00140B4A"/>
    <w:rsid w:val="00140BB6"/>
    <w:rsid w:val="00140EF3"/>
    <w:rsid w:val="001437F6"/>
    <w:rsid w:val="00144B7A"/>
    <w:rsid w:val="0015086F"/>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08FC"/>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284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3EDB"/>
    <w:rsid w:val="002477A3"/>
    <w:rsid w:val="00250E10"/>
    <w:rsid w:val="002511DF"/>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6CED"/>
    <w:rsid w:val="00286D26"/>
    <w:rsid w:val="002872E4"/>
    <w:rsid w:val="00287BDB"/>
    <w:rsid w:val="00291304"/>
    <w:rsid w:val="00291CED"/>
    <w:rsid w:val="002938FE"/>
    <w:rsid w:val="00293E26"/>
    <w:rsid w:val="00294242"/>
    <w:rsid w:val="00295556"/>
    <w:rsid w:val="00295967"/>
    <w:rsid w:val="00296232"/>
    <w:rsid w:val="002969C2"/>
    <w:rsid w:val="00296D3D"/>
    <w:rsid w:val="00297D46"/>
    <w:rsid w:val="002A1E26"/>
    <w:rsid w:val="002A4072"/>
    <w:rsid w:val="002A4A53"/>
    <w:rsid w:val="002A51F1"/>
    <w:rsid w:val="002A6222"/>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17D6"/>
    <w:rsid w:val="002D2F82"/>
    <w:rsid w:val="002D3052"/>
    <w:rsid w:val="002D3082"/>
    <w:rsid w:val="002D3BBB"/>
    <w:rsid w:val="002D4353"/>
    <w:rsid w:val="002D5F05"/>
    <w:rsid w:val="002D70C5"/>
    <w:rsid w:val="002D7FF9"/>
    <w:rsid w:val="002E0702"/>
    <w:rsid w:val="002E4AB8"/>
    <w:rsid w:val="002E5695"/>
    <w:rsid w:val="002F15FD"/>
    <w:rsid w:val="002F230A"/>
    <w:rsid w:val="002F2843"/>
    <w:rsid w:val="002F28C5"/>
    <w:rsid w:val="002F3605"/>
    <w:rsid w:val="002F3A16"/>
    <w:rsid w:val="002F5859"/>
    <w:rsid w:val="002F6046"/>
    <w:rsid w:val="002F6A1D"/>
    <w:rsid w:val="002F6CCC"/>
    <w:rsid w:val="002F7626"/>
    <w:rsid w:val="003009F8"/>
    <w:rsid w:val="003027AF"/>
    <w:rsid w:val="00303008"/>
    <w:rsid w:val="00304858"/>
    <w:rsid w:val="00311966"/>
    <w:rsid w:val="00311A57"/>
    <w:rsid w:val="003139CE"/>
    <w:rsid w:val="00315011"/>
    <w:rsid w:val="00315547"/>
    <w:rsid w:val="00315881"/>
    <w:rsid w:val="00315A99"/>
    <w:rsid w:val="00316474"/>
    <w:rsid w:val="00316FCF"/>
    <w:rsid w:val="003172DA"/>
    <w:rsid w:val="003174C2"/>
    <w:rsid w:val="00320122"/>
    <w:rsid w:val="00320EE3"/>
    <w:rsid w:val="003214B1"/>
    <w:rsid w:val="00322B32"/>
    <w:rsid w:val="00323101"/>
    <w:rsid w:val="003237D0"/>
    <w:rsid w:val="00324E2A"/>
    <w:rsid w:val="0032567D"/>
    <w:rsid w:val="00326F5F"/>
    <w:rsid w:val="00331471"/>
    <w:rsid w:val="00332F72"/>
    <w:rsid w:val="00334582"/>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5C23"/>
    <w:rsid w:val="003670FA"/>
    <w:rsid w:val="003677AE"/>
    <w:rsid w:val="00367855"/>
    <w:rsid w:val="00367865"/>
    <w:rsid w:val="003678A4"/>
    <w:rsid w:val="00370EA9"/>
    <w:rsid w:val="003713EE"/>
    <w:rsid w:val="0037158C"/>
    <w:rsid w:val="00372E88"/>
    <w:rsid w:val="00373F17"/>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E05"/>
    <w:rsid w:val="003F7589"/>
    <w:rsid w:val="00400ED9"/>
    <w:rsid w:val="00403AD1"/>
    <w:rsid w:val="004044E9"/>
    <w:rsid w:val="00406B5F"/>
    <w:rsid w:val="00406F02"/>
    <w:rsid w:val="00410221"/>
    <w:rsid w:val="0041023D"/>
    <w:rsid w:val="00411824"/>
    <w:rsid w:val="004142DE"/>
    <w:rsid w:val="004145E7"/>
    <w:rsid w:val="00414924"/>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8D7"/>
    <w:rsid w:val="004425DD"/>
    <w:rsid w:val="0044495D"/>
    <w:rsid w:val="0044732F"/>
    <w:rsid w:val="004507C7"/>
    <w:rsid w:val="00450AE1"/>
    <w:rsid w:val="004511CF"/>
    <w:rsid w:val="0045146B"/>
    <w:rsid w:val="00451671"/>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44D"/>
    <w:rsid w:val="00497504"/>
    <w:rsid w:val="004A001E"/>
    <w:rsid w:val="004A085A"/>
    <w:rsid w:val="004A3B0F"/>
    <w:rsid w:val="004A4682"/>
    <w:rsid w:val="004A4A22"/>
    <w:rsid w:val="004A4A79"/>
    <w:rsid w:val="004A4DC5"/>
    <w:rsid w:val="004A5208"/>
    <w:rsid w:val="004A6373"/>
    <w:rsid w:val="004B2947"/>
    <w:rsid w:val="004B3D49"/>
    <w:rsid w:val="004B3F9B"/>
    <w:rsid w:val="004B7FFB"/>
    <w:rsid w:val="004C1648"/>
    <w:rsid w:val="004C246A"/>
    <w:rsid w:val="004C27D7"/>
    <w:rsid w:val="004C2DC0"/>
    <w:rsid w:val="004C4FF3"/>
    <w:rsid w:val="004C6758"/>
    <w:rsid w:val="004C718E"/>
    <w:rsid w:val="004C79B6"/>
    <w:rsid w:val="004D00BB"/>
    <w:rsid w:val="004D1B91"/>
    <w:rsid w:val="004D2B88"/>
    <w:rsid w:val="004E0426"/>
    <w:rsid w:val="004E04F6"/>
    <w:rsid w:val="004E0CAE"/>
    <w:rsid w:val="004E1785"/>
    <w:rsid w:val="004E24C4"/>
    <w:rsid w:val="004E364A"/>
    <w:rsid w:val="004E37B1"/>
    <w:rsid w:val="004E4F9A"/>
    <w:rsid w:val="004E7A35"/>
    <w:rsid w:val="004F11FC"/>
    <w:rsid w:val="004F48D6"/>
    <w:rsid w:val="004F4AFB"/>
    <w:rsid w:val="004F5845"/>
    <w:rsid w:val="004F5F59"/>
    <w:rsid w:val="005006DB"/>
    <w:rsid w:val="00500AEE"/>
    <w:rsid w:val="005012B0"/>
    <w:rsid w:val="005013E4"/>
    <w:rsid w:val="005014F2"/>
    <w:rsid w:val="00501ACC"/>
    <w:rsid w:val="00504866"/>
    <w:rsid w:val="00504A5B"/>
    <w:rsid w:val="00504CCA"/>
    <w:rsid w:val="005055EF"/>
    <w:rsid w:val="00507439"/>
    <w:rsid w:val="00510CED"/>
    <w:rsid w:val="005113DE"/>
    <w:rsid w:val="00512DA7"/>
    <w:rsid w:val="00513296"/>
    <w:rsid w:val="005143EC"/>
    <w:rsid w:val="00515BC7"/>
    <w:rsid w:val="00516604"/>
    <w:rsid w:val="00516FF4"/>
    <w:rsid w:val="005210B9"/>
    <w:rsid w:val="005216CA"/>
    <w:rsid w:val="00522BCB"/>
    <w:rsid w:val="00524FB5"/>
    <w:rsid w:val="00524FFB"/>
    <w:rsid w:val="00526962"/>
    <w:rsid w:val="00526BA8"/>
    <w:rsid w:val="00535240"/>
    <w:rsid w:val="005358E7"/>
    <w:rsid w:val="005369E7"/>
    <w:rsid w:val="00537AA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4EBF"/>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2B8B"/>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0809"/>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D7B13"/>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65B2"/>
    <w:rsid w:val="005F6CB2"/>
    <w:rsid w:val="00600073"/>
    <w:rsid w:val="0060128E"/>
    <w:rsid w:val="00601E84"/>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2E6D"/>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0FF8"/>
    <w:rsid w:val="006727AB"/>
    <w:rsid w:val="0067586E"/>
    <w:rsid w:val="00675B35"/>
    <w:rsid w:val="00675EB3"/>
    <w:rsid w:val="00676164"/>
    <w:rsid w:val="0067757C"/>
    <w:rsid w:val="00677DD3"/>
    <w:rsid w:val="00680A73"/>
    <w:rsid w:val="00682AD3"/>
    <w:rsid w:val="00684599"/>
    <w:rsid w:val="006848A2"/>
    <w:rsid w:val="00684C84"/>
    <w:rsid w:val="0068603D"/>
    <w:rsid w:val="00686410"/>
    <w:rsid w:val="00686B9D"/>
    <w:rsid w:val="00686C67"/>
    <w:rsid w:val="00690688"/>
    <w:rsid w:val="00690C1A"/>
    <w:rsid w:val="00691ED1"/>
    <w:rsid w:val="00691F7E"/>
    <w:rsid w:val="00692158"/>
    <w:rsid w:val="006932BE"/>
    <w:rsid w:val="006934A5"/>
    <w:rsid w:val="00694570"/>
    <w:rsid w:val="00694944"/>
    <w:rsid w:val="00695341"/>
    <w:rsid w:val="00696B94"/>
    <w:rsid w:val="00697171"/>
    <w:rsid w:val="006A146B"/>
    <w:rsid w:val="006A18D6"/>
    <w:rsid w:val="006A1A11"/>
    <w:rsid w:val="006A2993"/>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D75D5"/>
    <w:rsid w:val="006E10E0"/>
    <w:rsid w:val="006E16D9"/>
    <w:rsid w:val="006E385B"/>
    <w:rsid w:val="006E4909"/>
    <w:rsid w:val="006E68B1"/>
    <w:rsid w:val="006F087C"/>
    <w:rsid w:val="006F1333"/>
    <w:rsid w:val="006F2CA9"/>
    <w:rsid w:val="006F4204"/>
    <w:rsid w:val="006F6943"/>
    <w:rsid w:val="006F6E5D"/>
    <w:rsid w:val="006F7ACC"/>
    <w:rsid w:val="00701E8C"/>
    <w:rsid w:val="00703060"/>
    <w:rsid w:val="00705C84"/>
    <w:rsid w:val="007064FA"/>
    <w:rsid w:val="00707672"/>
    <w:rsid w:val="007101FE"/>
    <w:rsid w:val="007111FE"/>
    <w:rsid w:val="00713662"/>
    <w:rsid w:val="00715474"/>
    <w:rsid w:val="0071780B"/>
    <w:rsid w:val="00717BF3"/>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D14"/>
    <w:rsid w:val="007461C7"/>
    <w:rsid w:val="00751E7E"/>
    <w:rsid w:val="00754641"/>
    <w:rsid w:val="00756F56"/>
    <w:rsid w:val="0075777B"/>
    <w:rsid w:val="00757EF6"/>
    <w:rsid w:val="007601BB"/>
    <w:rsid w:val="00764F93"/>
    <w:rsid w:val="00765917"/>
    <w:rsid w:val="00765EBD"/>
    <w:rsid w:val="007662C1"/>
    <w:rsid w:val="0076772B"/>
    <w:rsid w:val="0077037B"/>
    <w:rsid w:val="00775175"/>
    <w:rsid w:val="007779EA"/>
    <w:rsid w:val="00777EF4"/>
    <w:rsid w:val="00780953"/>
    <w:rsid w:val="00780DA3"/>
    <w:rsid w:val="007812D2"/>
    <w:rsid w:val="007822F3"/>
    <w:rsid w:val="00783065"/>
    <w:rsid w:val="007863CD"/>
    <w:rsid w:val="00791CE3"/>
    <w:rsid w:val="0079295F"/>
    <w:rsid w:val="00794E75"/>
    <w:rsid w:val="00796341"/>
    <w:rsid w:val="00796A88"/>
    <w:rsid w:val="007A01E9"/>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272"/>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283F"/>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7C00"/>
    <w:rsid w:val="008F06DF"/>
    <w:rsid w:val="008F08D4"/>
    <w:rsid w:val="008F448B"/>
    <w:rsid w:val="008F4CAD"/>
    <w:rsid w:val="008F5557"/>
    <w:rsid w:val="008F5BDD"/>
    <w:rsid w:val="00900DA5"/>
    <w:rsid w:val="00902020"/>
    <w:rsid w:val="009028EF"/>
    <w:rsid w:val="009051FC"/>
    <w:rsid w:val="00905EDE"/>
    <w:rsid w:val="009069D6"/>
    <w:rsid w:val="009128C5"/>
    <w:rsid w:val="00914BEC"/>
    <w:rsid w:val="009150F6"/>
    <w:rsid w:val="0092031B"/>
    <w:rsid w:val="00921AB0"/>
    <w:rsid w:val="00922409"/>
    <w:rsid w:val="009244E7"/>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4F8F"/>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390"/>
    <w:rsid w:val="009D0FB3"/>
    <w:rsid w:val="009D1D41"/>
    <w:rsid w:val="009D2AFE"/>
    <w:rsid w:val="009D51C6"/>
    <w:rsid w:val="009D547C"/>
    <w:rsid w:val="009E31AD"/>
    <w:rsid w:val="009E32B4"/>
    <w:rsid w:val="009E7D84"/>
    <w:rsid w:val="009F00C0"/>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5E13"/>
    <w:rsid w:val="00A26925"/>
    <w:rsid w:val="00A30277"/>
    <w:rsid w:val="00A32725"/>
    <w:rsid w:val="00A32A90"/>
    <w:rsid w:val="00A32B0F"/>
    <w:rsid w:val="00A34618"/>
    <w:rsid w:val="00A350EE"/>
    <w:rsid w:val="00A370BC"/>
    <w:rsid w:val="00A441C4"/>
    <w:rsid w:val="00A44E10"/>
    <w:rsid w:val="00A454C0"/>
    <w:rsid w:val="00A454C4"/>
    <w:rsid w:val="00A455F9"/>
    <w:rsid w:val="00A46172"/>
    <w:rsid w:val="00A554BC"/>
    <w:rsid w:val="00A57812"/>
    <w:rsid w:val="00A60BB8"/>
    <w:rsid w:val="00A62F45"/>
    <w:rsid w:val="00A6396F"/>
    <w:rsid w:val="00A63F4A"/>
    <w:rsid w:val="00A65DAA"/>
    <w:rsid w:val="00A65FB3"/>
    <w:rsid w:val="00A66DCE"/>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C0723"/>
    <w:rsid w:val="00AC1F2F"/>
    <w:rsid w:val="00AC4F21"/>
    <w:rsid w:val="00AC61A0"/>
    <w:rsid w:val="00AC64BF"/>
    <w:rsid w:val="00AC7EFA"/>
    <w:rsid w:val="00AD01D2"/>
    <w:rsid w:val="00AD0307"/>
    <w:rsid w:val="00AD1445"/>
    <w:rsid w:val="00AD26E7"/>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1B1E"/>
    <w:rsid w:val="00B03241"/>
    <w:rsid w:val="00B044F7"/>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4C9E"/>
    <w:rsid w:val="00B5516B"/>
    <w:rsid w:val="00B57108"/>
    <w:rsid w:val="00B61B84"/>
    <w:rsid w:val="00B63A80"/>
    <w:rsid w:val="00B661D7"/>
    <w:rsid w:val="00B66393"/>
    <w:rsid w:val="00B665E3"/>
    <w:rsid w:val="00B67102"/>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B019B"/>
    <w:rsid w:val="00BB13C1"/>
    <w:rsid w:val="00BB218E"/>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FA3"/>
    <w:rsid w:val="00BE687C"/>
    <w:rsid w:val="00BE6CA5"/>
    <w:rsid w:val="00BF08B8"/>
    <w:rsid w:val="00BF0963"/>
    <w:rsid w:val="00BF12BC"/>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5165"/>
    <w:rsid w:val="00C25FE5"/>
    <w:rsid w:val="00C26695"/>
    <w:rsid w:val="00C27206"/>
    <w:rsid w:val="00C27E70"/>
    <w:rsid w:val="00C31B92"/>
    <w:rsid w:val="00C32C79"/>
    <w:rsid w:val="00C35E89"/>
    <w:rsid w:val="00C3690F"/>
    <w:rsid w:val="00C3776F"/>
    <w:rsid w:val="00C40177"/>
    <w:rsid w:val="00C456DA"/>
    <w:rsid w:val="00C46541"/>
    <w:rsid w:val="00C46573"/>
    <w:rsid w:val="00C46828"/>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2FF3"/>
    <w:rsid w:val="00CB342F"/>
    <w:rsid w:val="00CB3FFF"/>
    <w:rsid w:val="00CB4000"/>
    <w:rsid w:val="00CB52B1"/>
    <w:rsid w:val="00CB6315"/>
    <w:rsid w:val="00CC08FA"/>
    <w:rsid w:val="00CC0F64"/>
    <w:rsid w:val="00CC1B58"/>
    <w:rsid w:val="00CC4460"/>
    <w:rsid w:val="00CC4C40"/>
    <w:rsid w:val="00CC4D73"/>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18CB"/>
    <w:rsid w:val="00CF2704"/>
    <w:rsid w:val="00CF2F33"/>
    <w:rsid w:val="00CF31FA"/>
    <w:rsid w:val="00CF69E5"/>
    <w:rsid w:val="00CF6B87"/>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5CEF"/>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1FB0"/>
    <w:rsid w:val="00E23A2A"/>
    <w:rsid w:val="00E251A9"/>
    <w:rsid w:val="00E2537C"/>
    <w:rsid w:val="00E25ACA"/>
    <w:rsid w:val="00E264E4"/>
    <w:rsid w:val="00E274D5"/>
    <w:rsid w:val="00E27D46"/>
    <w:rsid w:val="00E3137A"/>
    <w:rsid w:val="00E349B1"/>
    <w:rsid w:val="00E34B50"/>
    <w:rsid w:val="00E35024"/>
    <w:rsid w:val="00E357DF"/>
    <w:rsid w:val="00E370F0"/>
    <w:rsid w:val="00E37E7A"/>
    <w:rsid w:val="00E41BE1"/>
    <w:rsid w:val="00E43F70"/>
    <w:rsid w:val="00E447F9"/>
    <w:rsid w:val="00E45599"/>
    <w:rsid w:val="00E505B8"/>
    <w:rsid w:val="00E52AB5"/>
    <w:rsid w:val="00E56A5E"/>
    <w:rsid w:val="00E5718A"/>
    <w:rsid w:val="00E610F0"/>
    <w:rsid w:val="00E611B4"/>
    <w:rsid w:val="00E61CB5"/>
    <w:rsid w:val="00E7058E"/>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4D0C"/>
    <w:rsid w:val="00EA5E5B"/>
    <w:rsid w:val="00EA75AF"/>
    <w:rsid w:val="00EA7791"/>
    <w:rsid w:val="00EA7A91"/>
    <w:rsid w:val="00EA7B72"/>
    <w:rsid w:val="00EB0510"/>
    <w:rsid w:val="00EB1749"/>
    <w:rsid w:val="00EB22BB"/>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13EF"/>
    <w:rsid w:val="00EE4A09"/>
    <w:rsid w:val="00EE5FF3"/>
    <w:rsid w:val="00EE67D5"/>
    <w:rsid w:val="00EE68A0"/>
    <w:rsid w:val="00EE69BE"/>
    <w:rsid w:val="00EE6BD1"/>
    <w:rsid w:val="00EF103E"/>
    <w:rsid w:val="00EF2B0B"/>
    <w:rsid w:val="00EF3974"/>
    <w:rsid w:val="00EF77C5"/>
    <w:rsid w:val="00F005F1"/>
    <w:rsid w:val="00F00E44"/>
    <w:rsid w:val="00F0102F"/>
    <w:rsid w:val="00F015C4"/>
    <w:rsid w:val="00F0306E"/>
    <w:rsid w:val="00F06E4E"/>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373DE"/>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2EFA"/>
    <w:rsid w:val="00F7311A"/>
    <w:rsid w:val="00F741A5"/>
    <w:rsid w:val="00F74714"/>
    <w:rsid w:val="00F77A3C"/>
    <w:rsid w:val="00F80AEE"/>
    <w:rsid w:val="00F80EEF"/>
    <w:rsid w:val="00F816B6"/>
    <w:rsid w:val="00F8190A"/>
    <w:rsid w:val="00F82DC5"/>
    <w:rsid w:val="00F854FC"/>
    <w:rsid w:val="00F8585F"/>
    <w:rsid w:val="00F85CA6"/>
    <w:rsid w:val="00F86C99"/>
    <w:rsid w:val="00F86F6F"/>
    <w:rsid w:val="00F913F7"/>
    <w:rsid w:val="00F9193E"/>
    <w:rsid w:val="00F92532"/>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5E3E"/>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8DA29-9884-42C7-8922-63B122E7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A94"/>
    <w:rPr>
      <w:rFonts w:ascii="Comic Sans MS" w:eastAsiaTheme="minorEastAsia" w:hAnsi="Comic Sans MS"/>
      <w:sz w:val="28"/>
      <w:lang w:eastAsia="fr-FR"/>
    </w:rPr>
  </w:style>
  <w:style w:type="paragraph" w:styleId="Titre1">
    <w:name w:val="heading 1"/>
    <w:basedOn w:val="Normal"/>
    <w:next w:val="Normal"/>
    <w:link w:val="Titre1Car"/>
    <w:uiPriority w:val="1"/>
    <w:qFormat/>
    <w:rsid w:val="00BC6453"/>
    <w:pPr>
      <w:keepNext/>
      <w:keepLines/>
      <w:numPr>
        <w:numId w:val="26"/>
      </w:numPr>
      <w:outlineLvl w:val="0"/>
    </w:pPr>
    <w:rPr>
      <w:rFonts w:eastAsiaTheme="majorEastAsia" w:cstheme="majorBidi"/>
      <w:bCs/>
      <w:color w:val="FF0000"/>
      <w:sz w:val="32"/>
      <w:szCs w:val="28"/>
      <w:u w:val="single"/>
      <w:lang w:eastAsia="en-US"/>
    </w:rPr>
  </w:style>
  <w:style w:type="paragraph" w:styleId="Titre2">
    <w:name w:val="heading 2"/>
    <w:basedOn w:val="Normal"/>
    <w:next w:val="Normal"/>
    <w:link w:val="Titre2Car"/>
    <w:autoRedefine/>
    <w:uiPriority w:val="1"/>
    <w:unhideWhenUsed/>
    <w:qFormat/>
    <w:rsid w:val="00BC6453"/>
    <w:pPr>
      <w:numPr>
        <w:ilvl w:val="1"/>
        <w:numId w:val="26"/>
      </w:numPr>
      <w:spacing w:before="100" w:beforeAutospacing="1"/>
      <w:outlineLvl w:val="1"/>
    </w:pPr>
    <w:rPr>
      <w:rFonts w:eastAsiaTheme="minorHAnsi"/>
      <w:bCs/>
      <w:color w:val="92D050"/>
      <w:szCs w:val="26"/>
      <w:lang w:eastAsia="en-US"/>
    </w:rPr>
  </w:style>
  <w:style w:type="paragraph" w:styleId="Titre3">
    <w:name w:val="heading 3"/>
    <w:aliases w:val="X1"/>
    <w:basedOn w:val="Paragraphedeliste"/>
    <w:next w:val="Normal"/>
    <w:link w:val="Titre3Car"/>
    <w:uiPriority w:val="1"/>
    <w:unhideWhenUsed/>
    <w:qFormat/>
    <w:rsid w:val="006A2993"/>
    <w:pPr>
      <w:numPr>
        <w:numId w:val="28"/>
      </w:numPr>
      <w:outlineLvl w:val="2"/>
    </w:pPr>
  </w:style>
  <w:style w:type="paragraph" w:styleId="Titre4">
    <w:name w:val="heading 4"/>
    <w:aliases w:val="X2"/>
    <w:basedOn w:val="Paragraphedeliste"/>
    <w:next w:val="Normal"/>
    <w:link w:val="Titre4Car"/>
    <w:uiPriority w:val="1"/>
    <w:unhideWhenUsed/>
    <w:qFormat/>
    <w:rsid w:val="002D17D6"/>
    <w:pPr>
      <w:numPr>
        <w:ilvl w:val="1"/>
        <w:numId w:val="28"/>
      </w:numPr>
      <w:outlineLvl w:val="3"/>
    </w:pPr>
  </w:style>
  <w:style w:type="paragraph" w:styleId="Titre5">
    <w:name w:val="heading 5"/>
    <w:aliases w:val="Souligné rouge"/>
    <w:basedOn w:val="Normal"/>
    <w:next w:val="Normal"/>
    <w:link w:val="Titre5Car"/>
    <w:uiPriority w:val="9"/>
    <w:unhideWhenUsed/>
    <w:rsid w:val="00BC6453"/>
    <w:pPr>
      <w:numPr>
        <w:ilvl w:val="4"/>
        <w:numId w:val="26"/>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BC6453"/>
    <w:pPr>
      <w:numPr>
        <w:ilvl w:val="5"/>
        <w:numId w:val="26"/>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BC6453"/>
    <w:pPr>
      <w:keepNext/>
      <w:keepLines/>
      <w:numPr>
        <w:ilvl w:val="6"/>
        <w:numId w:val="26"/>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BC6453"/>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BC6453"/>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C6453"/>
    <w:rPr>
      <w:rFonts w:ascii="Comic Sans MS" w:eastAsiaTheme="majorEastAsia" w:hAnsi="Comic Sans MS" w:cstheme="majorBidi"/>
      <w:bCs/>
      <w:color w:val="FF0000"/>
      <w:sz w:val="32"/>
      <w:szCs w:val="28"/>
      <w:u w:val="single"/>
    </w:rPr>
  </w:style>
  <w:style w:type="character" w:customStyle="1" w:styleId="Titre2Car">
    <w:name w:val="Titre 2 Car"/>
    <w:basedOn w:val="Policepardfaut"/>
    <w:link w:val="Titre2"/>
    <w:uiPriority w:val="1"/>
    <w:rsid w:val="00BC6453"/>
    <w:rPr>
      <w:rFonts w:ascii="Comic Sans MS" w:hAnsi="Comic Sans MS"/>
      <w:bCs/>
      <w:color w:val="92D050"/>
      <w:sz w:val="28"/>
      <w:szCs w:val="26"/>
    </w:rPr>
  </w:style>
  <w:style w:type="character" w:customStyle="1" w:styleId="Titre3Car">
    <w:name w:val="Titre 3 Car"/>
    <w:aliases w:val="X1 Car"/>
    <w:basedOn w:val="Policepardfaut"/>
    <w:link w:val="Titre3"/>
    <w:uiPriority w:val="1"/>
    <w:rsid w:val="006A2993"/>
    <w:rPr>
      <w:rFonts w:ascii="Comic Sans MS" w:hAnsi="Comic Sans MS"/>
      <w:sz w:val="28"/>
    </w:rPr>
  </w:style>
  <w:style w:type="character" w:customStyle="1" w:styleId="Titre4Car">
    <w:name w:val="Titre 4 Car"/>
    <w:aliases w:val="X2 Car"/>
    <w:basedOn w:val="Policepardfaut"/>
    <w:link w:val="Titre4"/>
    <w:uiPriority w:val="1"/>
    <w:rsid w:val="002D17D6"/>
    <w:rPr>
      <w:rFonts w:ascii="Comic Sans MS" w:hAnsi="Comic Sans MS"/>
      <w:sz w:val="28"/>
    </w:rPr>
  </w:style>
  <w:style w:type="character" w:customStyle="1" w:styleId="Titre5Car">
    <w:name w:val="Titre 5 Car"/>
    <w:aliases w:val="Souligné rouge Car"/>
    <w:basedOn w:val="Policepardfaut"/>
    <w:link w:val="Titre5"/>
    <w:uiPriority w:val="9"/>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autoRedefine/>
    <w:qFormat/>
    <w:rsid w:val="00BC6453"/>
    <w:pPr>
      <w:spacing w:before="240" w:after="60"/>
      <w:jc w:val="center"/>
      <w:outlineLvl w:val="0"/>
    </w:pPr>
    <w:rPr>
      <w:rFonts w:eastAsiaTheme="majorEastAsia"/>
      <w:bCs/>
      <w:color w:val="FF0000"/>
      <w:kern w:val="28"/>
      <w:sz w:val="32"/>
      <w:szCs w:val="32"/>
      <w:u w:val="single"/>
      <w:lang w:eastAsia="en-US"/>
    </w:rPr>
  </w:style>
  <w:style w:type="character" w:customStyle="1" w:styleId="TitreCar">
    <w:name w:val="Titre Car"/>
    <w:basedOn w:val="Policepardfaut"/>
    <w:link w:val="Titre"/>
    <w:rsid w:val="00BC6453"/>
    <w:rPr>
      <w:rFonts w:ascii="Comic Sans MS" w:eastAsiaTheme="majorEastAsia" w:hAnsi="Comic Sans MS"/>
      <w:bCs/>
      <w:color w:val="FF0000"/>
      <w:kern w:val="28"/>
      <w:sz w:val="32"/>
      <w:szCs w:val="32"/>
      <w:u w:val="single"/>
    </w:rPr>
  </w:style>
  <w:style w:type="paragraph" w:styleId="Sous-titre">
    <w:name w:val="Subtitle"/>
    <w:basedOn w:val="Normal"/>
    <w:next w:val="Normal"/>
    <w:link w:val="Sous-titreCar"/>
    <w:uiPriority w:val="11"/>
    <w:semiHidden/>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semiHidden/>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link w:val="ParagraphedelisteCar"/>
    <w:uiPriority w:val="34"/>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Emphaseple">
    <w:name w:val="Subtle Emphasis"/>
    <w:uiPriority w:val="19"/>
    <w:semiHidden/>
    <w:qFormat/>
    <w:rsid w:val="00BC6453"/>
    <w:rPr>
      <w:i/>
      <w:iCs/>
      <w:color w:val="808080" w:themeColor="text1" w:themeTint="7F"/>
    </w:rPr>
  </w:style>
  <w:style w:type="character" w:styleId="Emphaseintense">
    <w:name w:val="Intense Emphasis"/>
    <w:basedOn w:val="Policepardfaut"/>
    <w:uiPriority w:val="21"/>
    <w:semiHidden/>
    <w:qFormat/>
    <w:rsid w:val="00BC6453"/>
    <w:rPr>
      <w:b/>
      <w:bCs/>
      <w:i/>
      <w:iCs/>
      <w:color w:val="4A5A7A" w:themeColor="accent1"/>
    </w:rPr>
  </w:style>
  <w:style w:type="character" w:styleId="Rfrencepl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semiHidden/>
    <w:unhideWhenUsed/>
    <w:qFormat/>
    <w:rsid w:val="00BC6453"/>
    <w:pPr>
      <w:numPr>
        <w:numId w:val="0"/>
      </w:numPr>
      <w:spacing w:before="480"/>
      <w:outlineLvl w:val="9"/>
    </w:pPr>
    <w:rPr>
      <w:rFonts w:asciiTheme="majorHAnsi" w:hAnsiTheme="majorHAnsi"/>
      <w:b/>
      <w:color w:val="37435B" w:themeColor="accent1" w:themeShade="BF"/>
      <w:sz w:val="28"/>
      <w:u w:val="none"/>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Z3">
    <w:name w:val="Z3"/>
    <w:basedOn w:val="Paragraphedeliste"/>
    <w:link w:val="Z3Car"/>
    <w:qFormat/>
    <w:rsid w:val="002D17D6"/>
    <w:pPr>
      <w:numPr>
        <w:ilvl w:val="2"/>
        <w:numId w:val="28"/>
      </w:numPr>
    </w:pPr>
  </w:style>
  <w:style w:type="paragraph" w:customStyle="1" w:styleId="Z1">
    <w:name w:val="Z1"/>
    <w:basedOn w:val="Titre3"/>
    <w:link w:val="Z1Car"/>
    <w:qFormat/>
    <w:rsid w:val="007A01E9"/>
  </w:style>
  <w:style w:type="character" w:customStyle="1" w:styleId="ParagraphedelisteCar">
    <w:name w:val="Paragraphe de liste Car"/>
    <w:basedOn w:val="Policepardfaut"/>
    <w:link w:val="Paragraphedeliste"/>
    <w:uiPriority w:val="34"/>
    <w:rsid w:val="002D17D6"/>
    <w:rPr>
      <w:rFonts w:ascii="Comic Sans MS" w:hAnsi="Comic Sans MS"/>
      <w:sz w:val="28"/>
    </w:rPr>
  </w:style>
  <w:style w:type="character" w:customStyle="1" w:styleId="Z3Car">
    <w:name w:val="Z3 Car"/>
    <w:basedOn w:val="ParagraphedelisteCar"/>
    <w:link w:val="Z3"/>
    <w:rsid w:val="002D17D6"/>
    <w:rPr>
      <w:rFonts w:ascii="Comic Sans MS" w:hAnsi="Comic Sans MS"/>
      <w:sz w:val="28"/>
    </w:rPr>
  </w:style>
  <w:style w:type="paragraph" w:customStyle="1" w:styleId="Z2">
    <w:name w:val="Z2"/>
    <w:basedOn w:val="Titre4"/>
    <w:link w:val="Z2Car"/>
    <w:qFormat/>
    <w:rsid w:val="007A01E9"/>
  </w:style>
  <w:style w:type="character" w:customStyle="1" w:styleId="Z1Car">
    <w:name w:val="Z1 Car"/>
    <w:basedOn w:val="Titre3Car"/>
    <w:link w:val="Z1"/>
    <w:rsid w:val="007A01E9"/>
    <w:rPr>
      <w:rFonts w:ascii="Comic Sans MS" w:hAnsi="Comic Sans MS"/>
      <w:sz w:val="28"/>
    </w:rPr>
  </w:style>
  <w:style w:type="character" w:customStyle="1" w:styleId="Z2Car">
    <w:name w:val="Z2 Car"/>
    <w:basedOn w:val="Titre4Car"/>
    <w:link w:val="Z2"/>
    <w:rsid w:val="007A01E9"/>
    <w:rPr>
      <w:rFonts w:ascii="Comic Sans MS" w:hAnsi="Comic Sans MS"/>
      <w:sz w:val="28"/>
    </w:rPr>
  </w:style>
  <w:style w:type="character" w:styleId="Lienhypertexte">
    <w:name w:val="Hyperlink"/>
    <w:basedOn w:val="Policepardfaut"/>
    <w:uiPriority w:val="99"/>
    <w:unhideWhenUsed/>
    <w:rsid w:val="00C3776F"/>
    <w:rPr>
      <w:color w:val="B5740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ex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90E72-3966-47CA-B4AA-5E881DF2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1868</Words>
  <Characters>10276</Characters>
  <Application>Microsoft Office Word</Application>
  <DocSecurity>0</DocSecurity>
  <Lines>85</Lines>
  <Paragraphs>24</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Les armes</vt:lpstr>
      <vt:lpstr>        Les personnages</vt:lpstr>
      <vt:lpstr>        Les véhicules</vt:lpstr>
      <vt:lpstr>        Les lieux</vt:lpstr>
      <vt:lpstr>        Règle</vt:lpstr>
      <vt:lpstr>        Note</vt:lpstr>
    </vt:vector>
  </TitlesOfParts>
  <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moi</cp:lastModifiedBy>
  <cp:revision>6</cp:revision>
  <cp:lastPrinted>2017-10-05T07:05:00Z</cp:lastPrinted>
  <dcterms:created xsi:type="dcterms:W3CDTF">2017-11-15T11:30:00Z</dcterms:created>
  <dcterms:modified xsi:type="dcterms:W3CDTF">2017-11-22T09:04:00Z</dcterms:modified>
</cp:coreProperties>
</file>